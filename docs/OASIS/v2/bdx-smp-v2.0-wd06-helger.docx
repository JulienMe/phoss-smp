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349" w:rsidRPr="00F35F0E" w:rsidRDefault="000568FA" w:rsidP="008C100C">
      <w:pPr>
        <w:pStyle w:val="Titel"/>
        <w:rPr>
          <w:sz w:val="28"/>
          <w:szCs w:val="28"/>
        </w:rPr>
      </w:pPr>
      <w:r w:rsidRPr="00F35F0E">
        <w:rPr>
          <w:sz w:val="28"/>
          <w:szCs w:val="28"/>
        </w:rPr>
        <w:t>Service Metadata Publishing (SMP)</w:t>
      </w:r>
      <w:r w:rsidR="009523EF" w:rsidRPr="00F35F0E">
        <w:rPr>
          <w:sz w:val="28"/>
          <w:szCs w:val="28"/>
        </w:rPr>
        <w:t xml:space="preserve"> Version </w:t>
      </w:r>
      <w:r w:rsidR="00A71A4A" w:rsidRPr="00F35F0E">
        <w:rPr>
          <w:sz w:val="28"/>
          <w:szCs w:val="28"/>
        </w:rPr>
        <w:t>2</w:t>
      </w:r>
      <w:r w:rsidR="00B56878" w:rsidRPr="00F35F0E">
        <w:rPr>
          <w:sz w:val="28"/>
          <w:szCs w:val="28"/>
        </w:rPr>
        <w:t>.0</w:t>
      </w:r>
    </w:p>
    <w:p w:rsidR="00E4299F" w:rsidRPr="00F35F0E" w:rsidRDefault="00CE06CB" w:rsidP="003817AC">
      <w:pPr>
        <w:pStyle w:val="Untertitel"/>
        <w:rPr>
          <w:sz w:val="24"/>
          <w:szCs w:val="24"/>
        </w:rPr>
      </w:pPr>
      <w:r w:rsidRPr="00F35F0E">
        <w:rPr>
          <w:sz w:val="24"/>
          <w:szCs w:val="24"/>
        </w:rPr>
        <w:t xml:space="preserve">Working Draft </w:t>
      </w:r>
      <w:r w:rsidR="00C66B34" w:rsidRPr="00F35F0E">
        <w:rPr>
          <w:sz w:val="24"/>
          <w:szCs w:val="24"/>
        </w:rPr>
        <w:t>0</w:t>
      </w:r>
      <w:r w:rsidR="00C66B34">
        <w:rPr>
          <w:sz w:val="24"/>
          <w:szCs w:val="24"/>
        </w:rPr>
        <w:t>6</w:t>
      </w:r>
    </w:p>
    <w:p w:rsidR="00E01912" w:rsidRPr="00F35F0E" w:rsidRDefault="00C66B34" w:rsidP="00E01912">
      <w:pPr>
        <w:pStyle w:val="Untertitel"/>
        <w:rPr>
          <w:sz w:val="24"/>
          <w:szCs w:val="24"/>
        </w:rPr>
      </w:pPr>
      <w:bookmarkStart w:id="0" w:name="_Toc85472892"/>
      <w:r>
        <w:rPr>
          <w:sz w:val="24"/>
          <w:szCs w:val="24"/>
        </w:rPr>
        <w:t>29</w:t>
      </w:r>
      <w:r w:rsidRPr="00F35F0E">
        <w:rPr>
          <w:sz w:val="24"/>
          <w:szCs w:val="24"/>
        </w:rPr>
        <w:t xml:space="preserve"> </w:t>
      </w:r>
      <w:r w:rsidR="00CD6C4E">
        <w:rPr>
          <w:sz w:val="24"/>
          <w:szCs w:val="24"/>
        </w:rPr>
        <w:t xml:space="preserve">January </w:t>
      </w:r>
      <w:r w:rsidR="00CA144C" w:rsidRPr="00F35F0E">
        <w:rPr>
          <w:sz w:val="24"/>
          <w:szCs w:val="24"/>
        </w:rPr>
        <w:t>201</w:t>
      </w:r>
      <w:r w:rsidR="00CD6C4E">
        <w:rPr>
          <w:sz w:val="24"/>
          <w:szCs w:val="24"/>
        </w:rPr>
        <w:t>9</w:t>
      </w:r>
    </w:p>
    <w:p w:rsidR="000568FA" w:rsidRPr="00F35F0E" w:rsidRDefault="000568FA" w:rsidP="000568FA">
      <w:pPr>
        <w:pStyle w:val="Titlepageinfo"/>
      </w:pPr>
      <w:bookmarkStart w:id="1" w:name="AdditionalArtifacts"/>
      <w:r w:rsidRPr="00F35F0E">
        <w:t>Technical Committee:</w:t>
      </w:r>
    </w:p>
    <w:p w:rsidR="000568FA" w:rsidRPr="00F35F0E" w:rsidRDefault="00D931EF" w:rsidP="000568FA">
      <w:pPr>
        <w:pStyle w:val="Titlepageinfodescription"/>
      </w:pPr>
      <w:hyperlink r:id="rId8" w:history="1">
        <w:r w:rsidR="000568FA" w:rsidRPr="00F35F0E">
          <w:rPr>
            <w:rStyle w:val="Hyperlink"/>
          </w:rPr>
          <w:t>OASIS Business Document Exchange (BDXR) TC</w:t>
        </w:r>
      </w:hyperlink>
    </w:p>
    <w:p w:rsidR="000568FA" w:rsidRPr="00F35F0E" w:rsidRDefault="000568FA" w:rsidP="000568FA">
      <w:pPr>
        <w:pStyle w:val="Titlepageinfo"/>
      </w:pPr>
      <w:r w:rsidRPr="00F35F0E">
        <w:t>Chair:</w:t>
      </w:r>
    </w:p>
    <w:p w:rsidR="000568FA" w:rsidRPr="00F35F0E" w:rsidRDefault="000568FA" w:rsidP="000568FA">
      <w:pPr>
        <w:pStyle w:val="Contributor"/>
      </w:pPr>
      <w:r w:rsidRPr="00F35F0E">
        <w:t>Kenneth Bengtsson (</w:t>
      </w:r>
      <w:hyperlink r:id="rId9" w:history="1">
        <w:r w:rsidRPr="00F35F0E">
          <w:rPr>
            <w:rStyle w:val="Hyperlink"/>
          </w:rPr>
          <w:t>kbengtsson@efact.pe</w:t>
        </w:r>
      </w:hyperlink>
      <w:r w:rsidRPr="00F35F0E">
        <w:t>), Individual member</w:t>
      </w:r>
    </w:p>
    <w:p w:rsidR="000568FA" w:rsidRPr="00F35F0E" w:rsidRDefault="000568FA" w:rsidP="000568FA">
      <w:pPr>
        <w:pStyle w:val="Titlepageinfo"/>
      </w:pPr>
      <w:r w:rsidRPr="00F35F0E">
        <w:t>Editor</w:t>
      </w:r>
      <w:r w:rsidR="009E75F8" w:rsidRPr="00F35F0E">
        <w:t>s</w:t>
      </w:r>
      <w:r w:rsidRPr="00F35F0E">
        <w:t>:</w:t>
      </w:r>
    </w:p>
    <w:p w:rsidR="000568FA" w:rsidRPr="00F35F0E" w:rsidRDefault="000568FA" w:rsidP="000568FA">
      <w:pPr>
        <w:pStyle w:val="Contributor"/>
      </w:pPr>
      <w:r w:rsidRPr="00F35F0E">
        <w:t>Kenneth Bengtsson (</w:t>
      </w:r>
      <w:hyperlink r:id="rId10" w:history="1">
        <w:r w:rsidRPr="00F35F0E">
          <w:rPr>
            <w:rStyle w:val="Hyperlink"/>
          </w:rPr>
          <w:t>kbengtsson@efact.pe</w:t>
        </w:r>
      </w:hyperlink>
      <w:r w:rsidRPr="00F35F0E">
        <w:t>), Individual member</w:t>
      </w:r>
    </w:p>
    <w:p w:rsidR="002D4DE0" w:rsidRPr="00F35F0E" w:rsidRDefault="002D4DE0" w:rsidP="000568FA">
      <w:pPr>
        <w:pStyle w:val="Contributor"/>
        <w:rPr>
          <w:rStyle w:val="Refterm"/>
          <w:b w:val="0"/>
        </w:rPr>
      </w:pPr>
      <w:proofErr w:type="spellStart"/>
      <w:r w:rsidRPr="00F35F0E">
        <w:rPr>
          <w:rStyle w:val="Refterm"/>
          <w:b w:val="0"/>
        </w:rPr>
        <w:t>Erlend</w:t>
      </w:r>
      <w:proofErr w:type="spellEnd"/>
      <w:r w:rsidRPr="00F35F0E">
        <w:rPr>
          <w:rStyle w:val="Refterm"/>
          <w:b w:val="0"/>
        </w:rPr>
        <w:t xml:space="preserve"> </w:t>
      </w:r>
      <w:proofErr w:type="spellStart"/>
      <w:r w:rsidRPr="00F35F0E">
        <w:rPr>
          <w:rStyle w:val="Refterm"/>
          <w:b w:val="0"/>
        </w:rPr>
        <w:t>Klakegg</w:t>
      </w:r>
      <w:proofErr w:type="spellEnd"/>
      <w:r w:rsidRPr="00F35F0E">
        <w:rPr>
          <w:rStyle w:val="Refterm"/>
          <w:b w:val="0"/>
        </w:rPr>
        <w:t xml:space="preserve"> Bergheim (</w:t>
      </w:r>
      <w:hyperlink r:id="rId11" w:history="1">
        <w:r w:rsidRPr="00F35F0E">
          <w:rPr>
            <w:rStyle w:val="Hyperlink"/>
          </w:rPr>
          <w:t>erlend.klakegg.bergheim@difi.no</w:t>
        </w:r>
      </w:hyperlink>
      <w:r w:rsidRPr="00F35F0E">
        <w:rPr>
          <w:rStyle w:val="Refterm"/>
          <w:b w:val="0"/>
        </w:rPr>
        <w:t xml:space="preserve">), </w:t>
      </w:r>
      <w:proofErr w:type="spellStart"/>
      <w:r w:rsidRPr="00F35F0E">
        <w:rPr>
          <w:rStyle w:val="Refterm"/>
          <w:b w:val="0"/>
        </w:rPr>
        <w:t>Difi</w:t>
      </w:r>
      <w:proofErr w:type="spellEnd"/>
      <w:r w:rsidRPr="00F35F0E">
        <w:rPr>
          <w:rStyle w:val="Refterm"/>
          <w:b w:val="0"/>
        </w:rPr>
        <w:t>-Agency for Public Management and eGovernment</w:t>
      </w:r>
    </w:p>
    <w:p w:rsidR="002D4DE0" w:rsidRPr="00F35F0E" w:rsidRDefault="002D4DE0" w:rsidP="000568FA">
      <w:pPr>
        <w:pStyle w:val="Contributor"/>
      </w:pPr>
      <w:r w:rsidRPr="00F35F0E">
        <w:rPr>
          <w:rStyle w:val="Refterm"/>
          <w:b w:val="0"/>
        </w:rPr>
        <w:t>Sander Fieten (</w:t>
      </w:r>
      <w:hyperlink r:id="rId12" w:history="1">
        <w:r w:rsidRPr="00F35F0E">
          <w:rPr>
            <w:rStyle w:val="Hyperlink"/>
          </w:rPr>
          <w:t>sander@chasquis-consulting.com</w:t>
        </w:r>
      </w:hyperlink>
      <w:r w:rsidRPr="00F35F0E">
        <w:rPr>
          <w:rStyle w:val="Refterm"/>
          <w:b w:val="0"/>
        </w:rPr>
        <w:t>), Individual member</w:t>
      </w:r>
    </w:p>
    <w:p w:rsidR="009E75F8" w:rsidRPr="00F35F0E" w:rsidRDefault="009E75F8" w:rsidP="000568FA">
      <w:pPr>
        <w:pStyle w:val="Contributor"/>
      </w:pPr>
      <w:r w:rsidRPr="00F35F0E">
        <w:t>G. Ken Holman (</w:t>
      </w:r>
      <w:hyperlink r:id="rId13" w:history="1">
        <w:r w:rsidRPr="00F35F0E">
          <w:rPr>
            <w:rStyle w:val="Hyperlink"/>
          </w:rPr>
          <w:t>gkholman@CraneSoftwrights.com</w:t>
        </w:r>
      </w:hyperlink>
      <w:r w:rsidRPr="00F35F0E">
        <w:t xml:space="preserve">), </w:t>
      </w:r>
      <w:hyperlink r:id="rId14" w:history="1">
        <w:r w:rsidRPr="00F35F0E">
          <w:rPr>
            <w:rStyle w:val="Hyperlink"/>
          </w:rPr>
          <w:t xml:space="preserve">Crane </w:t>
        </w:r>
        <w:proofErr w:type="spellStart"/>
        <w:r w:rsidRPr="00F35F0E">
          <w:rPr>
            <w:rStyle w:val="Hyperlink"/>
          </w:rPr>
          <w:t>Softwrights</w:t>
        </w:r>
        <w:proofErr w:type="spellEnd"/>
        <w:r w:rsidRPr="00F35F0E">
          <w:rPr>
            <w:rStyle w:val="Hyperlink"/>
          </w:rPr>
          <w:t xml:space="preserve"> Ltd.</w:t>
        </w:r>
      </w:hyperlink>
    </w:p>
    <w:p w:rsidR="006B65C7" w:rsidRPr="00F35F0E" w:rsidRDefault="006B65C7" w:rsidP="006B65C7">
      <w:pPr>
        <w:pStyle w:val="Titlepageinfo"/>
      </w:pPr>
      <w:r w:rsidRPr="00F35F0E">
        <w:t>Additional artifacts</w:t>
      </w:r>
      <w:bookmarkEnd w:id="1"/>
      <w:r w:rsidRPr="00F35F0E">
        <w:t>:</w:t>
      </w:r>
    </w:p>
    <w:p w:rsidR="006B65C7" w:rsidRPr="00F35F0E" w:rsidRDefault="006B65C7" w:rsidP="0023482D">
      <w:pPr>
        <w:pStyle w:val="RelatedWork"/>
        <w:numPr>
          <w:ilvl w:val="0"/>
          <w:numId w:val="0"/>
        </w:numPr>
        <w:ind w:left="720"/>
      </w:pPr>
      <w:r w:rsidRPr="00F35F0E">
        <w:t xml:space="preserve">This prose specification is one component of a Work Product </w:t>
      </w:r>
      <w:r w:rsidR="001945A5" w:rsidRPr="00F35F0E">
        <w:t>that</w:t>
      </w:r>
      <w:r w:rsidRPr="00F35F0E">
        <w:t xml:space="preserve"> also includes</w:t>
      </w:r>
      <w:r w:rsidR="001B4FEE" w:rsidRPr="00F35F0E">
        <w:t xml:space="preserve"> the XML schema</w:t>
      </w:r>
      <w:r w:rsidR="00241829" w:rsidRPr="00F35F0E">
        <w:t>s</w:t>
      </w:r>
      <w:r w:rsidR="001B4FEE" w:rsidRPr="00F35F0E">
        <w:t xml:space="preserve"> </w:t>
      </w:r>
      <w:r w:rsidR="002E3358" w:rsidRPr="00F35F0E">
        <w:t xml:space="preserve">and associated documentation </w:t>
      </w:r>
      <w:r w:rsidR="001B4FEE" w:rsidRPr="00F35F0E">
        <w:t>located in</w:t>
      </w:r>
      <w:r w:rsidRPr="00F35F0E">
        <w:t>:</w:t>
      </w:r>
    </w:p>
    <w:p w:rsidR="00F3260A" w:rsidRPr="00F35F0E" w:rsidRDefault="00D931EF" w:rsidP="00D91B0C">
      <w:pPr>
        <w:pStyle w:val="RelatedWork"/>
        <w:numPr>
          <w:ilvl w:val="0"/>
          <w:numId w:val="0"/>
        </w:numPr>
        <w:tabs>
          <w:tab w:val="num" w:pos="1080"/>
        </w:tabs>
        <w:ind w:left="1080"/>
        <w:rPr>
          <w:rStyle w:val="Hyperlink"/>
        </w:rPr>
      </w:pPr>
      <w:hyperlink r:id="rId15" w:history="1">
        <w:r w:rsidR="0093014D" w:rsidRPr="00F35F0E">
          <w:rPr>
            <w:rStyle w:val="Hyperlink"/>
          </w:rPr>
          <w:t>http://docs.oasis-open.org/bdxr/bdx-smp/v2.0/xsd</w:t>
        </w:r>
      </w:hyperlink>
    </w:p>
    <w:p w:rsidR="002E3358" w:rsidRPr="00F35F0E" w:rsidRDefault="00D931EF" w:rsidP="00D91B0C">
      <w:pPr>
        <w:pStyle w:val="RelatedWork"/>
        <w:numPr>
          <w:ilvl w:val="0"/>
          <w:numId w:val="0"/>
        </w:numPr>
        <w:tabs>
          <w:tab w:val="num" w:pos="1080"/>
        </w:tabs>
        <w:ind w:left="1080"/>
      </w:pPr>
      <w:hyperlink r:id="rId16" w:history="1">
        <w:r w:rsidR="002E3358" w:rsidRPr="00F35F0E">
          <w:rPr>
            <w:rStyle w:val="Hyperlink"/>
          </w:rPr>
          <w:t>http://docs.oasis-open.org/bdxr/bdx-smp/v2.0/mod</w:t>
        </w:r>
      </w:hyperlink>
    </w:p>
    <w:p w:rsidR="00D17F06" w:rsidRPr="00F35F0E" w:rsidRDefault="00D17F06" w:rsidP="00D17F06">
      <w:pPr>
        <w:pStyle w:val="Titlepageinfo"/>
      </w:pPr>
      <w:bookmarkStart w:id="2" w:name="RelatedWork"/>
      <w:r w:rsidRPr="00F35F0E">
        <w:t>Related work</w:t>
      </w:r>
      <w:bookmarkEnd w:id="2"/>
      <w:r w:rsidRPr="00F35F0E">
        <w:t>:</w:t>
      </w:r>
    </w:p>
    <w:p w:rsidR="00D17F06" w:rsidRPr="00F35F0E" w:rsidRDefault="00D17F06" w:rsidP="00D17F06">
      <w:pPr>
        <w:pStyle w:val="Titlepageinfodescription"/>
      </w:pPr>
      <w:r w:rsidRPr="00F35F0E">
        <w:t>This specification replaces or supersedes:</w:t>
      </w:r>
    </w:p>
    <w:p w:rsidR="00D17F06" w:rsidRPr="00F35F0E" w:rsidRDefault="000568FA" w:rsidP="0023482D">
      <w:pPr>
        <w:pStyle w:val="RelatedWork"/>
      </w:pPr>
      <w:r w:rsidRPr="00F35F0E">
        <w:rPr>
          <w:rStyle w:val="Refterm"/>
          <w:b w:val="0"/>
          <w:i/>
        </w:rPr>
        <w:t>Service Metadata Publishing (SMP) Version 1.0</w:t>
      </w:r>
      <w:r w:rsidRPr="00F35F0E">
        <w:rPr>
          <w:rStyle w:val="Refterm"/>
          <w:b w:val="0"/>
        </w:rPr>
        <w:t xml:space="preserve">. Edited by Jens </w:t>
      </w:r>
      <w:proofErr w:type="spellStart"/>
      <w:r w:rsidRPr="00F35F0E">
        <w:rPr>
          <w:rStyle w:val="Refterm"/>
          <w:b w:val="0"/>
        </w:rPr>
        <w:t>Aabol</w:t>
      </w:r>
      <w:proofErr w:type="spellEnd"/>
      <w:r w:rsidRPr="00F35F0E">
        <w:rPr>
          <w:rStyle w:val="Refterm"/>
          <w:b w:val="0"/>
        </w:rPr>
        <w:t xml:space="preserve">, Kenneth </w:t>
      </w:r>
      <w:proofErr w:type="spellStart"/>
      <w:r w:rsidRPr="00F35F0E">
        <w:rPr>
          <w:rStyle w:val="Refterm"/>
          <w:b w:val="0"/>
        </w:rPr>
        <w:t>Bengtsson</w:t>
      </w:r>
      <w:proofErr w:type="spellEnd"/>
      <w:r w:rsidRPr="00F35F0E">
        <w:rPr>
          <w:rStyle w:val="Refterm"/>
          <w:b w:val="0"/>
        </w:rPr>
        <w:t xml:space="preserve">, </w:t>
      </w:r>
      <w:proofErr w:type="spellStart"/>
      <w:r w:rsidRPr="00F35F0E">
        <w:rPr>
          <w:rStyle w:val="Refterm"/>
          <w:b w:val="0"/>
        </w:rPr>
        <w:t>Erlend</w:t>
      </w:r>
      <w:proofErr w:type="spellEnd"/>
      <w:r w:rsidRPr="00F35F0E">
        <w:rPr>
          <w:rStyle w:val="Refterm"/>
          <w:b w:val="0"/>
        </w:rPr>
        <w:t xml:space="preserve"> </w:t>
      </w:r>
      <w:proofErr w:type="spellStart"/>
      <w:r w:rsidRPr="00F35F0E">
        <w:rPr>
          <w:rStyle w:val="Refterm"/>
          <w:b w:val="0"/>
        </w:rPr>
        <w:t>Klakegg</w:t>
      </w:r>
      <w:proofErr w:type="spellEnd"/>
      <w:r w:rsidRPr="00F35F0E">
        <w:rPr>
          <w:rStyle w:val="Refterm"/>
          <w:b w:val="0"/>
        </w:rPr>
        <w:t xml:space="preserve"> Bergheim, Sander Fieten, and Sven Rasmussen. 01 August 2017. OASIS Standard. </w:t>
      </w:r>
      <w:hyperlink r:id="rId17" w:history="1">
        <w:r w:rsidRPr="00F35F0E">
          <w:rPr>
            <w:rStyle w:val="Hyperlink"/>
          </w:rPr>
          <w:t>http://docs.oasis-open.org/bdxr/bdx-smp/v1.0/os/bdx-smp-v1.0-os.html</w:t>
        </w:r>
      </w:hyperlink>
      <w:r w:rsidRPr="00F35F0E">
        <w:rPr>
          <w:rStyle w:val="Refterm"/>
          <w:b w:val="0"/>
        </w:rPr>
        <w:t>.</w:t>
      </w:r>
    </w:p>
    <w:p w:rsidR="00D17F06" w:rsidRPr="00F35F0E" w:rsidRDefault="00D17F06" w:rsidP="00D17F06">
      <w:pPr>
        <w:pStyle w:val="Titlepageinfodescription"/>
      </w:pPr>
      <w:r w:rsidRPr="00F35F0E">
        <w:t>This specification is related to:</w:t>
      </w:r>
    </w:p>
    <w:p w:rsidR="008F61FB" w:rsidRPr="00F35F0E" w:rsidRDefault="000568FA" w:rsidP="0023482D">
      <w:pPr>
        <w:pStyle w:val="RelatedWork"/>
      </w:pPr>
      <w:r w:rsidRPr="00F35F0E">
        <w:rPr>
          <w:i/>
        </w:rPr>
        <w:t>Business Document Metadata Service Location Version 1.0.</w:t>
      </w:r>
      <w:r w:rsidRPr="00F35F0E">
        <w:t xml:space="preserve"> Edited by Dale </w:t>
      </w:r>
      <w:proofErr w:type="spellStart"/>
      <w:r w:rsidRPr="00F35F0E">
        <w:t>Moberg</w:t>
      </w:r>
      <w:proofErr w:type="spellEnd"/>
      <w:r w:rsidRPr="00F35F0E">
        <w:t xml:space="preserve"> and </w:t>
      </w:r>
      <w:proofErr w:type="spellStart"/>
      <w:r w:rsidRPr="00F35F0E">
        <w:t>Pim</w:t>
      </w:r>
      <w:proofErr w:type="spellEnd"/>
      <w:r w:rsidRPr="00F35F0E">
        <w:t xml:space="preserve"> van </w:t>
      </w:r>
      <w:proofErr w:type="spellStart"/>
      <w:r w:rsidRPr="00F35F0E">
        <w:t>der</w:t>
      </w:r>
      <w:proofErr w:type="spellEnd"/>
      <w:r w:rsidRPr="00F35F0E">
        <w:t xml:space="preserve"> </w:t>
      </w:r>
      <w:proofErr w:type="spellStart"/>
      <w:r w:rsidRPr="00F35F0E">
        <w:t>Eijk</w:t>
      </w:r>
      <w:proofErr w:type="spellEnd"/>
      <w:r w:rsidRPr="00F35F0E">
        <w:t xml:space="preserve">. Latest version: </w:t>
      </w:r>
      <w:hyperlink r:id="rId18" w:history="1">
        <w:r w:rsidRPr="00F35F0E">
          <w:rPr>
            <w:rStyle w:val="Hyperlink"/>
          </w:rPr>
          <w:t>http://docs.oasis-open.org/bdxr/BDX-Location/v1.0/BDX-Location-v1.0.html</w:t>
        </w:r>
      </w:hyperlink>
      <w:r w:rsidRPr="00F35F0E">
        <w:t>.</w:t>
      </w:r>
    </w:p>
    <w:p w:rsidR="00D17F06" w:rsidRPr="00F35F0E" w:rsidRDefault="00D17F06" w:rsidP="00D17F06">
      <w:pPr>
        <w:pStyle w:val="Titlepageinfo"/>
      </w:pPr>
      <w:r w:rsidRPr="00F35F0E">
        <w:t>Declared XML namespaces:</w:t>
      </w:r>
    </w:p>
    <w:p w:rsidR="00D17F06" w:rsidRPr="00F35F0E" w:rsidRDefault="00D931EF" w:rsidP="004F050C">
      <w:pPr>
        <w:pStyle w:val="RelatedWork"/>
      </w:pPr>
      <w:hyperlink r:id="rId19" w:history="1">
        <w:r w:rsidR="00541444" w:rsidRPr="00F35F0E">
          <w:rPr>
            <w:rStyle w:val="Hyperlink"/>
          </w:rPr>
          <w:t>http://docs.oasis-open.org/bdxr/ns/SMP/2/ServiceGroup</w:t>
        </w:r>
      </w:hyperlink>
    </w:p>
    <w:p w:rsidR="00541444" w:rsidRPr="00F35F0E" w:rsidRDefault="00D931EF" w:rsidP="00541444">
      <w:pPr>
        <w:pStyle w:val="RelatedWork"/>
      </w:pPr>
      <w:hyperlink r:id="rId20" w:history="1">
        <w:r w:rsidR="00541444" w:rsidRPr="00F35F0E">
          <w:rPr>
            <w:rStyle w:val="Hyperlink"/>
          </w:rPr>
          <w:t>http://docs.oasis-open.org/bdxr/ns/SMP/2/ServiceMetadata</w:t>
        </w:r>
      </w:hyperlink>
    </w:p>
    <w:p w:rsidR="00541444" w:rsidRPr="00F35F0E" w:rsidRDefault="00D931EF" w:rsidP="00541444">
      <w:pPr>
        <w:pStyle w:val="RelatedWork"/>
      </w:pPr>
      <w:hyperlink r:id="rId21" w:history="1">
        <w:r w:rsidR="00541444" w:rsidRPr="00F35F0E">
          <w:rPr>
            <w:rStyle w:val="Hyperlink"/>
          </w:rPr>
          <w:t>http://docs.oasis-open.org/bdxr/ns/SMP/2/AggregateComponents</w:t>
        </w:r>
      </w:hyperlink>
    </w:p>
    <w:p w:rsidR="00DC6429" w:rsidRPr="00F35F0E" w:rsidRDefault="00D931EF" w:rsidP="00DC6429">
      <w:pPr>
        <w:pStyle w:val="RelatedWork"/>
      </w:pPr>
      <w:hyperlink r:id="rId22" w:history="1">
        <w:r w:rsidR="00DC6429" w:rsidRPr="00F35F0E">
          <w:rPr>
            <w:rStyle w:val="Hyperlink"/>
          </w:rPr>
          <w:t>http://docs.oasis-open.org/bdxr/ns/SMP/2/BasicComponents</w:t>
        </w:r>
      </w:hyperlink>
    </w:p>
    <w:p w:rsidR="00541444" w:rsidRPr="00F35F0E" w:rsidRDefault="00D931EF" w:rsidP="00DC6429">
      <w:pPr>
        <w:pStyle w:val="RelatedWork"/>
      </w:pPr>
      <w:hyperlink r:id="rId23" w:history="1">
        <w:r w:rsidR="00DC6429" w:rsidRPr="00F35F0E">
          <w:rPr>
            <w:rStyle w:val="Hyperlink"/>
          </w:rPr>
          <w:t>http://docs.oasis-open.org/bdxr/ns/SMP/2/ExtensionComponents</w:t>
        </w:r>
      </w:hyperlink>
    </w:p>
    <w:p w:rsidR="00541444" w:rsidRPr="00F35F0E" w:rsidRDefault="00D931EF" w:rsidP="00541444">
      <w:pPr>
        <w:pStyle w:val="RelatedWork"/>
      </w:pPr>
      <w:hyperlink r:id="rId24" w:history="1">
        <w:r w:rsidR="000B3196" w:rsidRPr="00F35F0E">
          <w:rPr>
            <w:rStyle w:val="Hyperlink"/>
          </w:rPr>
          <w:t>http://docs.oasis-open.org/bdxr/ns/SMP/2/QualifiedDataTypes</w:t>
        </w:r>
      </w:hyperlink>
    </w:p>
    <w:p w:rsidR="00541444" w:rsidRPr="00F35F0E" w:rsidRDefault="00D931EF" w:rsidP="00541444">
      <w:pPr>
        <w:pStyle w:val="RelatedWork"/>
      </w:pPr>
      <w:hyperlink r:id="rId25" w:history="1">
        <w:r w:rsidR="00541444" w:rsidRPr="00F35F0E">
          <w:rPr>
            <w:rStyle w:val="Hyperlink"/>
          </w:rPr>
          <w:t>http://docs.oasis-open.org/bdxr/ns/SMP/2/UnqualifiedDataTypes</w:t>
        </w:r>
      </w:hyperlink>
    </w:p>
    <w:p w:rsidR="00735E3A" w:rsidRPr="00F35F0E" w:rsidRDefault="00735E3A" w:rsidP="00735E3A">
      <w:pPr>
        <w:pStyle w:val="Titlepageinfo"/>
      </w:pPr>
      <w:r w:rsidRPr="00F35F0E">
        <w:t>Abstract:</w:t>
      </w:r>
    </w:p>
    <w:p w:rsidR="00735E3A" w:rsidRPr="00F35F0E" w:rsidRDefault="00EB5B98" w:rsidP="00735E3A">
      <w:pPr>
        <w:pStyle w:val="Abstract"/>
      </w:pPr>
      <w:r w:rsidRPr="00EB5B98">
        <w:t>This document describes a protocol for publishing service metadata within a 4-corner network. In a 4-corner network, entities are exchanging business documents through intermediary gateway services (sometimes called Access Points). To successfully send a business document in a 4-corner network, an entity must be able to discover critical metadata about the recipient of the business document, such as types of documents the recipient is capable of receiving and methods of transport supported. The recipient makes this metadata available to other entities in the network through a Service Metadata Publisher service. This specification describes the request/response exchanges between a Service Metadata Publisher and a client wishing to discover endpoint information. A client can either be an end-user business application or a gateway/access point in the 4-corner network. It also defines the request processing that must happen at the client.</w:t>
      </w:r>
    </w:p>
    <w:p w:rsidR="00544386" w:rsidRPr="00F35F0E" w:rsidRDefault="00544386" w:rsidP="00544386">
      <w:pPr>
        <w:pStyle w:val="Titlepageinfo"/>
      </w:pPr>
      <w:r w:rsidRPr="00F35F0E">
        <w:lastRenderedPageBreak/>
        <w:t>Status:</w:t>
      </w:r>
    </w:p>
    <w:p w:rsidR="001057D2" w:rsidRPr="00F35F0E" w:rsidRDefault="00544386" w:rsidP="001057D2">
      <w:pPr>
        <w:pStyle w:val="Abstract"/>
      </w:pPr>
      <w:r w:rsidRPr="00F35F0E">
        <w:t>T</w:t>
      </w:r>
      <w:r w:rsidR="001847BD" w:rsidRPr="00F35F0E">
        <w:t xml:space="preserve">his </w:t>
      </w:r>
      <w:hyperlink r:id="rId26" w:anchor="dWorkingDraft" w:history="1">
        <w:r w:rsidR="001847BD" w:rsidRPr="00F35F0E">
          <w:rPr>
            <w:rStyle w:val="Hyperlink"/>
          </w:rPr>
          <w:t>Working Draft</w:t>
        </w:r>
      </w:hyperlink>
      <w:r w:rsidR="001847BD" w:rsidRPr="00F35F0E">
        <w:t xml:space="preserve"> (WD) has been produced by one or more TC Members; it has not yet been voted on by the TC or </w:t>
      </w:r>
      <w:hyperlink r:id="rId27" w:anchor="committeeDraft" w:history="1">
        <w:r w:rsidR="001847BD" w:rsidRPr="00F35F0E">
          <w:rPr>
            <w:rStyle w:val="Hyperlink"/>
          </w:rPr>
          <w:t>approved</w:t>
        </w:r>
      </w:hyperlink>
      <w:r w:rsidR="001847BD" w:rsidRPr="00F35F0E">
        <w:t xml:space="preserve"> as a Committee Draft (Committee Specification Draft or a Committee Note Draft). The OASIS document </w:t>
      </w:r>
      <w:hyperlink r:id="rId28" w:anchor="standApprovProcess" w:history="1">
        <w:r w:rsidR="001847BD" w:rsidRPr="00F35F0E">
          <w:rPr>
            <w:rStyle w:val="Hyperlink"/>
          </w:rPr>
          <w:t>Approval Process</w:t>
        </w:r>
      </w:hyperlink>
      <w:r w:rsidR="001847BD" w:rsidRPr="00F35F0E">
        <w:t xml:space="preserve"> begins officially with a TC vote to approve a WD as a Committee Draft. A TC may approve a Working Draft, revise it, and re-approve it any number of times as a Committee Draft</w:t>
      </w:r>
      <w:r w:rsidRPr="00F35F0E">
        <w:t>.</w:t>
      </w:r>
    </w:p>
    <w:p w:rsidR="00103406" w:rsidRPr="00F35F0E" w:rsidRDefault="00103406" w:rsidP="00103406">
      <w:pPr>
        <w:pStyle w:val="Abstract"/>
      </w:pPr>
      <w:r w:rsidRPr="00F35F0E">
        <w:t>This Working Draft is being developed under the</w:t>
      </w:r>
      <w:r w:rsidR="009839F6" w:rsidRPr="00F35F0E">
        <w:t xml:space="preserve"> </w:t>
      </w:r>
      <w:hyperlink r:id="rId29" w:anchor="Non-Assertion-Mode" w:history="1">
        <w:r w:rsidR="009839F6" w:rsidRPr="00F35F0E">
          <w:rPr>
            <w:rStyle w:val="Hyperlink"/>
          </w:rPr>
          <w:t>Non-Assertion</w:t>
        </w:r>
      </w:hyperlink>
      <w:r w:rsidR="009839F6" w:rsidRPr="00F35F0E">
        <w:t xml:space="preserve"> Mode of the </w:t>
      </w:r>
      <w:hyperlink r:id="rId30" w:history="1">
        <w:r w:rsidR="009839F6" w:rsidRPr="00F35F0E">
          <w:rPr>
            <w:rStyle w:val="Hyperlink"/>
          </w:rPr>
          <w:t>OASIS IPR Policy</w:t>
        </w:r>
      </w:hyperlink>
      <w:r w:rsidR="009839F6" w:rsidRPr="00F35F0E">
        <w:t xml:space="preserve">, the mode chosen when the Technical Committee was established. </w:t>
      </w:r>
      <w:r w:rsidRPr="00F35F0E">
        <w:t xml:space="preserve">All members of the TC should be familiar with this document, which may create obligations regarding the disclosure and availability of a member's patent, copyright, trademark and license rights that read on an approved OASIS specification. </w:t>
      </w:r>
      <w:r w:rsidR="009839F6" w:rsidRPr="00F35F0E">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009839F6" w:rsidRPr="00F35F0E">
          <w:rPr>
            <w:rStyle w:val="Hyperlink"/>
          </w:rPr>
          <w:t>https://www.oasis-open.org/committees/bdxr/ipr.php</w:t>
        </w:r>
      </w:hyperlink>
      <w:r w:rsidR="009839F6" w:rsidRPr="00F35F0E">
        <w:rPr>
          <w:rStyle w:val="Hyperlink"/>
          <w:color w:val="000000"/>
        </w:rPr>
        <w:t>).</w:t>
      </w:r>
    </w:p>
    <w:p w:rsidR="009225E1" w:rsidRPr="00F35F0E" w:rsidRDefault="009225E1" w:rsidP="009225E1">
      <w:pPr>
        <w:pStyle w:val="Abstract"/>
      </w:pPr>
      <w:r w:rsidRPr="00F35F0E">
        <w:t xml:space="preserve">Any machine-readable content </w:t>
      </w:r>
      <w:r w:rsidR="00B81AB9" w:rsidRPr="00F35F0E">
        <w:t>(</w:t>
      </w:r>
      <w:hyperlink r:id="rId32" w:anchor="wpComponentsCompLang" w:history="1">
        <w:r w:rsidR="00B81AB9" w:rsidRPr="00F35F0E">
          <w:rPr>
            <w:rStyle w:val="Hyperlink"/>
          </w:rPr>
          <w:t>Computer Language Definitions</w:t>
        </w:r>
      </w:hyperlink>
      <w:r w:rsidR="00B81AB9" w:rsidRPr="00F35F0E">
        <w:t>)</w:t>
      </w:r>
      <w:r w:rsidRPr="00F35F0E">
        <w:t xml:space="preserve"> declared Normative for this Work Product </w:t>
      </w:r>
      <w:r w:rsidRPr="00F35F0E">
        <w:rPr>
          <w:u w:val="single"/>
        </w:rPr>
        <w:t>must also be provided</w:t>
      </w:r>
      <w:r w:rsidRPr="00F35F0E">
        <w:t xml:space="preserve"> in separate plain text files. In the event of a discrepancy between such plain text file and display content in the Work Product's prose narrative document(s), the content in the separate plain text file prevails.</w:t>
      </w:r>
    </w:p>
    <w:p w:rsidR="001057D2" w:rsidRPr="00F35F0E" w:rsidRDefault="001057D2" w:rsidP="001057D2">
      <w:pPr>
        <w:pStyle w:val="Titlepageinfo"/>
      </w:pPr>
      <w:r w:rsidRPr="00F35F0E">
        <w:t>URI pattern</w:t>
      </w:r>
      <w:r w:rsidR="00CA025D" w:rsidRPr="00F35F0E">
        <w:t>s</w:t>
      </w:r>
      <w:r w:rsidRPr="00F35F0E">
        <w:t>:</w:t>
      </w:r>
    </w:p>
    <w:p w:rsidR="00CA025D" w:rsidRPr="00F35F0E" w:rsidRDefault="00CA025D" w:rsidP="00CA025D">
      <w:pPr>
        <w:pStyle w:val="Titlepageinfodescription"/>
      </w:pPr>
      <w:r w:rsidRPr="00F35F0E">
        <w:rPr>
          <w:rStyle w:val="Hyperlink"/>
          <w:color w:val="auto"/>
        </w:rPr>
        <w:t>Initial publication URI:</w:t>
      </w:r>
      <w:r w:rsidRPr="00F35F0E">
        <w:rPr>
          <w:rStyle w:val="Hyperlink"/>
          <w:color w:val="auto"/>
        </w:rPr>
        <w:br/>
      </w:r>
      <w:r w:rsidR="009839F6" w:rsidRPr="00F35F0E">
        <w:rPr>
          <w:rStyle w:val="Hyperlink"/>
          <w:color w:val="auto"/>
        </w:rPr>
        <w:t>http://docs.oasis-open.org/bdxr/bdx-smp/v2.0/csd0</w:t>
      </w:r>
      <w:r w:rsidR="00155B7B">
        <w:rPr>
          <w:rStyle w:val="Hyperlink"/>
          <w:color w:val="auto"/>
        </w:rPr>
        <w:t>2</w:t>
      </w:r>
      <w:r w:rsidR="009839F6" w:rsidRPr="00F35F0E">
        <w:rPr>
          <w:rStyle w:val="Hyperlink"/>
          <w:color w:val="auto"/>
        </w:rPr>
        <w:t>/bdx-smp-v2.0-csd0</w:t>
      </w:r>
      <w:r w:rsidR="00BB099F">
        <w:rPr>
          <w:rStyle w:val="Hyperlink"/>
          <w:color w:val="auto"/>
        </w:rPr>
        <w:t>2</w:t>
      </w:r>
      <w:r w:rsidR="009839F6" w:rsidRPr="00F35F0E">
        <w:rPr>
          <w:rStyle w:val="Hyperlink"/>
          <w:color w:val="auto"/>
        </w:rPr>
        <w:t>.docx</w:t>
      </w:r>
    </w:p>
    <w:p w:rsidR="00CA025D" w:rsidRPr="00F35F0E" w:rsidRDefault="00CA025D" w:rsidP="00CA025D">
      <w:pPr>
        <w:pStyle w:val="Titlepageinfodescription"/>
      </w:pPr>
      <w:r w:rsidRPr="00F35F0E">
        <w:rPr>
          <w:rStyle w:val="Hyperlink"/>
          <w:color w:val="auto"/>
        </w:rPr>
        <w:t>Permanent “Latest version” URI:</w:t>
      </w:r>
      <w:r w:rsidRPr="00F35F0E">
        <w:rPr>
          <w:rStyle w:val="Hyperlink"/>
          <w:color w:val="auto"/>
        </w:rPr>
        <w:br/>
      </w:r>
      <w:r w:rsidR="009839F6" w:rsidRPr="00F35F0E">
        <w:rPr>
          <w:rStyle w:val="Hyperlink"/>
          <w:color w:val="auto"/>
        </w:rPr>
        <w:t>http://docs.oasis-open.org/bdxr/bdx-smp/v2.0/bdx-smp-v2.0.</w:t>
      </w:r>
      <w:r w:rsidRPr="00F35F0E">
        <w:rPr>
          <w:rStyle w:val="Hyperlink"/>
          <w:color w:val="auto"/>
        </w:rPr>
        <w:t>doc</w:t>
      </w:r>
      <w:r w:rsidR="00EF4226" w:rsidRPr="00F35F0E">
        <w:rPr>
          <w:rStyle w:val="Hyperlink"/>
          <w:color w:val="auto"/>
        </w:rPr>
        <w:t>x</w:t>
      </w:r>
    </w:p>
    <w:p w:rsidR="006E4329" w:rsidRPr="00F35F0E" w:rsidRDefault="006E4329" w:rsidP="00544386">
      <w:pPr>
        <w:pStyle w:val="Abstract"/>
      </w:pPr>
    </w:p>
    <w:p w:rsidR="001E392A" w:rsidRPr="00F35F0E" w:rsidRDefault="001E392A" w:rsidP="00544386">
      <w:pPr>
        <w:pStyle w:val="Abstract"/>
      </w:pPr>
    </w:p>
    <w:p w:rsidR="006E4329" w:rsidRPr="00F35F0E" w:rsidRDefault="001847BD" w:rsidP="006E4329">
      <w:r w:rsidRPr="00F35F0E">
        <w:t>Copyright © OASIS Open</w:t>
      </w:r>
      <w:r w:rsidR="00D142A8" w:rsidRPr="00F35F0E">
        <w:t xml:space="preserve"> </w:t>
      </w:r>
      <w:r w:rsidR="00CA144C" w:rsidRPr="00F35F0E">
        <w:t>2017</w:t>
      </w:r>
      <w:r w:rsidR="006E4329" w:rsidRPr="00F35F0E">
        <w:t>. All Rights Reserved.</w:t>
      </w:r>
    </w:p>
    <w:p w:rsidR="006E4329" w:rsidRPr="00F35F0E" w:rsidRDefault="006E4329" w:rsidP="006E4329">
      <w:r w:rsidRPr="00F35F0E">
        <w:t xml:space="preserve">All capitalized terms in the following text have the meanings assigned to them in the OASIS Intellectual Property Rights Policy (the "OASIS IPR Policy"). The full </w:t>
      </w:r>
      <w:hyperlink r:id="rId33" w:history="1">
        <w:r w:rsidRPr="00F35F0E">
          <w:rPr>
            <w:rStyle w:val="Hyperlink"/>
          </w:rPr>
          <w:t>Policy</w:t>
        </w:r>
      </w:hyperlink>
      <w:r w:rsidRPr="00F35F0E">
        <w:t xml:space="preserve"> may be found at the OASIS website.</w:t>
      </w:r>
    </w:p>
    <w:p w:rsidR="006E4329" w:rsidRPr="00F35F0E" w:rsidRDefault="006E4329" w:rsidP="006E4329">
      <w:r w:rsidRPr="00F35F0E">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Pr="00F35F0E" w:rsidRDefault="006E4329" w:rsidP="006E4329">
      <w:r w:rsidRPr="00F35F0E">
        <w:t>The limited permissions granted above are perpetual and will not be revoked by OASIS or its successors or assigns.</w:t>
      </w:r>
    </w:p>
    <w:p w:rsidR="001E392A" w:rsidRPr="00F35F0E" w:rsidRDefault="001E392A" w:rsidP="006E4329">
      <w:pPr>
        <w:rPr>
          <w:szCs w:val="20"/>
        </w:rPr>
      </w:pPr>
      <w:r w:rsidRPr="00F35F0E">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F35F0E" w:rsidRDefault="001847BD" w:rsidP="001847BD">
      <w:pPr>
        <w:pStyle w:val="Notices"/>
      </w:pPr>
      <w:r w:rsidRPr="00F35F0E">
        <w:lastRenderedPageBreak/>
        <w:t>Table of Contents</w:t>
      </w:r>
    </w:p>
    <w:p w:rsidR="00996015" w:rsidRDefault="00D931EF">
      <w:pPr>
        <w:pStyle w:val="Verzeichnis1"/>
        <w:rPr>
          <w:rFonts w:asciiTheme="minorHAnsi" w:eastAsiaTheme="minorEastAsia" w:hAnsiTheme="minorHAnsi" w:cstheme="minorBidi"/>
          <w:noProof/>
          <w:sz w:val="24"/>
        </w:rPr>
      </w:pPr>
      <w:r w:rsidRPr="00F35F0E">
        <w:fldChar w:fldCharType="begin"/>
      </w:r>
      <w:r w:rsidR="000C66BB" w:rsidRPr="00F35F0E">
        <w:instrText xml:space="preserve"> TOC \o "1-6" \h \z \u </w:instrText>
      </w:r>
      <w:r w:rsidRPr="00F35F0E">
        <w:fldChar w:fldCharType="separate"/>
      </w:r>
      <w:hyperlink w:anchor="_Toc349552" w:history="1">
        <w:r w:rsidR="00996015" w:rsidRPr="00C275DF">
          <w:rPr>
            <w:rStyle w:val="Hyperlink"/>
            <w:noProof/>
          </w:rPr>
          <w:t>1</w:t>
        </w:r>
        <w:r w:rsidR="00996015">
          <w:rPr>
            <w:rFonts w:asciiTheme="minorHAnsi" w:eastAsiaTheme="minorEastAsia" w:hAnsiTheme="minorHAnsi" w:cstheme="minorBidi"/>
            <w:noProof/>
            <w:sz w:val="24"/>
          </w:rPr>
          <w:tab/>
        </w:r>
        <w:r w:rsidR="00996015" w:rsidRPr="00C275DF">
          <w:rPr>
            <w:rStyle w:val="Hyperlink"/>
            <w:noProof/>
          </w:rPr>
          <w:t>Introduction</w:t>
        </w:r>
        <w:r w:rsidR="00996015">
          <w:rPr>
            <w:noProof/>
            <w:webHidden/>
          </w:rPr>
          <w:tab/>
        </w:r>
        <w:r>
          <w:rPr>
            <w:noProof/>
            <w:webHidden/>
          </w:rPr>
          <w:fldChar w:fldCharType="begin"/>
        </w:r>
        <w:r w:rsidR="00996015">
          <w:rPr>
            <w:noProof/>
            <w:webHidden/>
          </w:rPr>
          <w:instrText xml:space="preserve"> PAGEREF _Toc349552 \h </w:instrText>
        </w:r>
        <w:r>
          <w:rPr>
            <w:noProof/>
            <w:webHidden/>
          </w:rPr>
        </w:r>
        <w:r>
          <w:rPr>
            <w:noProof/>
            <w:webHidden/>
          </w:rPr>
          <w:fldChar w:fldCharType="separate"/>
        </w:r>
        <w:r w:rsidR="00996015">
          <w:rPr>
            <w:noProof/>
            <w:webHidden/>
          </w:rPr>
          <w:t>5</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53" w:history="1">
        <w:r w:rsidR="00996015" w:rsidRPr="00C275DF">
          <w:rPr>
            <w:rStyle w:val="Hyperlink"/>
            <w:noProof/>
          </w:rPr>
          <w:t>1.1 Service Metadata Publishing</w:t>
        </w:r>
        <w:r w:rsidR="00996015">
          <w:rPr>
            <w:noProof/>
            <w:webHidden/>
          </w:rPr>
          <w:tab/>
        </w:r>
        <w:r>
          <w:rPr>
            <w:noProof/>
            <w:webHidden/>
          </w:rPr>
          <w:fldChar w:fldCharType="begin"/>
        </w:r>
        <w:r w:rsidR="00996015">
          <w:rPr>
            <w:noProof/>
            <w:webHidden/>
          </w:rPr>
          <w:instrText xml:space="preserve"> PAGEREF _Toc349553 \h </w:instrText>
        </w:r>
        <w:r>
          <w:rPr>
            <w:noProof/>
            <w:webHidden/>
          </w:rPr>
        </w:r>
        <w:r>
          <w:rPr>
            <w:noProof/>
            <w:webHidden/>
          </w:rPr>
          <w:fldChar w:fldCharType="separate"/>
        </w:r>
        <w:r w:rsidR="00996015">
          <w:rPr>
            <w:noProof/>
            <w:webHidden/>
          </w:rPr>
          <w:t>5</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54" w:history="1">
        <w:r w:rsidR="00996015" w:rsidRPr="00C275DF">
          <w:rPr>
            <w:rStyle w:val="Hyperlink"/>
            <w:noProof/>
          </w:rPr>
          <w:t>1.2 IPR Policy</w:t>
        </w:r>
        <w:r w:rsidR="00996015">
          <w:rPr>
            <w:noProof/>
            <w:webHidden/>
          </w:rPr>
          <w:tab/>
        </w:r>
        <w:r>
          <w:rPr>
            <w:noProof/>
            <w:webHidden/>
          </w:rPr>
          <w:fldChar w:fldCharType="begin"/>
        </w:r>
        <w:r w:rsidR="00996015">
          <w:rPr>
            <w:noProof/>
            <w:webHidden/>
          </w:rPr>
          <w:instrText xml:space="preserve"> PAGEREF _Toc349554 \h </w:instrText>
        </w:r>
        <w:r>
          <w:rPr>
            <w:noProof/>
            <w:webHidden/>
          </w:rPr>
        </w:r>
        <w:r>
          <w:rPr>
            <w:noProof/>
            <w:webHidden/>
          </w:rPr>
          <w:fldChar w:fldCharType="separate"/>
        </w:r>
        <w:r w:rsidR="00996015">
          <w:rPr>
            <w:noProof/>
            <w:webHidden/>
          </w:rPr>
          <w:t>5</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55" w:history="1">
        <w:r w:rsidR="00996015" w:rsidRPr="00C275DF">
          <w:rPr>
            <w:rStyle w:val="Hyperlink"/>
            <w:noProof/>
          </w:rPr>
          <w:t>1.3 Terminology</w:t>
        </w:r>
        <w:r w:rsidR="00996015">
          <w:rPr>
            <w:noProof/>
            <w:webHidden/>
          </w:rPr>
          <w:tab/>
        </w:r>
        <w:r>
          <w:rPr>
            <w:noProof/>
            <w:webHidden/>
          </w:rPr>
          <w:fldChar w:fldCharType="begin"/>
        </w:r>
        <w:r w:rsidR="00996015">
          <w:rPr>
            <w:noProof/>
            <w:webHidden/>
          </w:rPr>
          <w:instrText xml:space="preserve"> PAGEREF _Toc349555 \h </w:instrText>
        </w:r>
        <w:r>
          <w:rPr>
            <w:noProof/>
            <w:webHidden/>
          </w:rPr>
        </w:r>
        <w:r>
          <w:rPr>
            <w:noProof/>
            <w:webHidden/>
          </w:rPr>
          <w:fldChar w:fldCharType="separate"/>
        </w:r>
        <w:r w:rsidR="00996015">
          <w:rPr>
            <w:noProof/>
            <w:webHidden/>
          </w:rPr>
          <w:t>5</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56" w:history="1">
        <w:r w:rsidR="00996015" w:rsidRPr="00C275DF">
          <w:rPr>
            <w:rStyle w:val="Hyperlink"/>
            <w:noProof/>
          </w:rPr>
          <w:t>1.4 Normative References</w:t>
        </w:r>
        <w:r w:rsidR="00996015">
          <w:rPr>
            <w:noProof/>
            <w:webHidden/>
          </w:rPr>
          <w:tab/>
        </w:r>
        <w:r>
          <w:rPr>
            <w:noProof/>
            <w:webHidden/>
          </w:rPr>
          <w:fldChar w:fldCharType="begin"/>
        </w:r>
        <w:r w:rsidR="00996015">
          <w:rPr>
            <w:noProof/>
            <w:webHidden/>
          </w:rPr>
          <w:instrText xml:space="preserve"> PAGEREF _Toc349556 \h </w:instrText>
        </w:r>
        <w:r>
          <w:rPr>
            <w:noProof/>
            <w:webHidden/>
          </w:rPr>
        </w:r>
        <w:r>
          <w:rPr>
            <w:noProof/>
            <w:webHidden/>
          </w:rPr>
          <w:fldChar w:fldCharType="separate"/>
        </w:r>
        <w:r w:rsidR="00996015">
          <w:rPr>
            <w:noProof/>
            <w:webHidden/>
          </w:rPr>
          <w:t>5</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57" w:history="1">
        <w:r w:rsidR="00996015" w:rsidRPr="00C275DF">
          <w:rPr>
            <w:rStyle w:val="Hyperlink"/>
            <w:noProof/>
          </w:rPr>
          <w:t>1.5 Non-Normative References</w:t>
        </w:r>
        <w:r w:rsidR="00996015">
          <w:rPr>
            <w:noProof/>
            <w:webHidden/>
          </w:rPr>
          <w:tab/>
        </w:r>
        <w:r>
          <w:rPr>
            <w:noProof/>
            <w:webHidden/>
          </w:rPr>
          <w:fldChar w:fldCharType="begin"/>
        </w:r>
        <w:r w:rsidR="00996015">
          <w:rPr>
            <w:noProof/>
            <w:webHidden/>
          </w:rPr>
          <w:instrText xml:space="preserve"> PAGEREF _Toc349557 \h </w:instrText>
        </w:r>
        <w:r>
          <w:rPr>
            <w:noProof/>
            <w:webHidden/>
          </w:rPr>
        </w:r>
        <w:r>
          <w:rPr>
            <w:noProof/>
            <w:webHidden/>
          </w:rPr>
          <w:fldChar w:fldCharType="separate"/>
        </w:r>
        <w:r w:rsidR="00996015">
          <w:rPr>
            <w:noProof/>
            <w:webHidden/>
          </w:rPr>
          <w:t>6</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558" w:history="1">
        <w:r w:rsidR="00996015" w:rsidRPr="00C275DF">
          <w:rPr>
            <w:rStyle w:val="Hyperlink"/>
            <w:noProof/>
          </w:rPr>
          <w:t>2</w:t>
        </w:r>
        <w:r w:rsidR="00996015">
          <w:rPr>
            <w:rFonts w:asciiTheme="minorHAnsi" w:eastAsiaTheme="minorEastAsia" w:hAnsiTheme="minorHAnsi" w:cstheme="minorBidi"/>
            <w:noProof/>
            <w:sz w:val="24"/>
          </w:rPr>
          <w:tab/>
        </w:r>
        <w:r w:rsidR="00996015" w:rsidRPr="00C275DF">
          <w:rPr>
            <w:rStyle w:val="Hyperlink"/>
            <w:noProof/>
          </w:rPr>
          <w:t>SMP Protocol</w:t>
        </w:r>
        <w:r w:rsidR="00996015">
          <w:rPr>
            <w:noProof/>
            <w:webHidden/>
          </w:rPr>
          <w:tab/>
        </w:r>
        <w:r>
          <w:rPr>
            <w:noProof/>
            <w:webHidden/>
          </w:rPr>
          <w:fldChar w:fldCharType="begin"/>
        </w:r>
        <w:r w:rsidR="00996015">
          <w:rPr>
            <w:noProof/>
            <w:webHidden/>
          </w:rPr>
          <w:instrText xml:space="preserve"> PAGEREF _Toc349558 \h </w:instrText>
        </w:r>
        <w:r>
          <w:rPr>
            <w:noProof/>
            <w:webHidden/>
          </w:rPr>
        </w:r>
        <w:r>
          <w:rPr>
            <w:noProof/>
            <w:webHidden/>
          </w:rPr>
          <w:fldChar w:fldCharType="separate"/>
        </w:r>
        <w:r w:rsidR="00996015">
          <w:rPr>
            <w:noProof/>
            <w:webHidden/>
          </w:rPr>
          <w:t>7</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59" w:history="1">
        <w:r w:rsidR="00996015" w:rsidRPr="00C275DF">
          <w:rPr>
            <w:rStyle w:val="Hyperlink"/>
            <w:noProof/>
          </w:rPr>
          <w:t>2.1 The Service Discovery Process</w:t>
        </w:r>
        <w:r w:rsidR="00996015">
          <w:rPr>
            <w:noProof/>
            <w:webHidden/>
          </w:rPr>
          <w:tab/>
        </w:r>
        <w:r>
          <w:rPr>
            <w:noProof/>
            <w:webHidden/>
          </w:rPr>
          <w:fldChar w:fldCharType="begin"/>
        </w:r>
        <w:r w:rsidR="00996015">
          <w:rPr>
            <w:noProof/>
            <w:webHidden/>
          </w:rPr>
          <w:instrText xml:space="preserve"> PAGEREF _Toc349559 \h </w:instrText>
        </w:r>
        <w:r>
          <w:rPr>
            <w:noProof/>
            <w:webHidden/>
          </w:rPr>
        </w:r>
        <w:r>
          <w:rPr>
            <w:noProof/>
            <w:webHidden/>
          </w:rPr>
          <w:fldChar w:fldCharType="separate"/>
        </w:r>
        <w:r w:rsidR="00996015">
          <w:rPr>
            <w:noProof/>
            <w:webHidden/>
          </w:rPr>
          <w:t>7</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60" w:history="1">
        <w:r w:rsidR="00996015" w:rsidRPr="00C275DF">
          <w:rPr>
            <w:rStyle w:val="Hyperlink"/>
            <w:noProof/>
          </w:rPr>
          <w:t>2.1.1 Introduction</w:t>
        </w:r>
        <w:r w:rsidR="00996015">
          <w:rPr>
            <w:noProof/>
            <w:webHidden/>
          </w:rPr>
          <w:tab/>
        </w:r>
        <w:r>
          <w:rPr>
            <w:noProof/>
            <w:webHidden/>
          </w:rPr>
          <w:fldChar w:fldCharType="begin"/>
        </w:r>
        <w:r w:rsidR="00996015">
          <w:rPr>
            <w:noProof/>
            <w:webHidden/>
          </w:rPr>
          <w:instrText xml:space="preserve"> PAGEREF _Toc349560 \h </w:instrText>
        </w:r>
        <w:r>
          <w:rPr>
            <w:noProof/>
            <w:webHidden/>
          </w:rPr>
        </w:r>
        <w:r>
          <w:rPr>
            <w:noProof/>
            <w:webHidden/>
          </w:rPr>
          <w:fldChar w:fldCharType="separate"/>
        </w:r>
        <w:r w:rsidR="00996015">
          <w:rPr>
            <w:noProof/>
            <w:webHidden/>
          </w:rPr>
          <w:t>7</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61" w:history="1">
        <w:r w:rsidR="00996015" w:rsidRPr="00C275DF">
          <w:rPr>
            <w:rStyle w:val="Hyperlink"/>
            <w:noProof/>
          </w:rPr>
          <w:t>2.1.2 Discovering services associated with a Participant</w:t>
        </w:r>
        <w:r w:rsidR="00996015">
          <w:rPr>
            <w:noProof/>
            <w:webHidden/>
          </w:rPr>
          <w:tab/>
        </w:r>
        <w:r>
          <w:rPr>
            <w:noProof/>
            <w:webHidden/>
          </w:rPr>
          <w:fldChar w:fldCharType="begin"/>
        </w:r>
        <w:r w:rsidR="00996015">
          <w:rPr>
            <w:noProof/>
            <w:webHidden/>
          </w:rPr>
          <w:instrText xml:space="preserve"> PAGEREF _Toc349561 \h </w:instrText>
        </w:r>
        <w:r>
          <w:rPr>
            <w:noProof/>
            <w:webHidden/>
          </w:rPr>
        </w:r>
        <w:r>
          <w:rPr>
            <w:noProof/>
            <w:webHidden/>
          </w:rPr>
          <w:fldChar w:fldCharType="separate"/>
        </w:r>
        <w:r w:rsidR="00996015">
          <w:rPr>
            <w:noProof/>
            <w:webHidden/>
          </w:rPr>
          <w:t>7</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62" w:history="1">
        <w:r w:rsidR="00996015" w:rsidRPr="00C275DF">
          <w:rPr>
            <w:rStyle w:val="Hyperlink"/>
            <w:noProof/>
          </w:rPr>
          <w:t>2.1.3 Service Metadata Publisher Redirection</w:t>
        </w:r>
        <w:r w:rsidR="00996015">
          <w:rPr>
            <w:noProof/>
            <w:webHidden/>
          </w:rPr>
          <w:tab/>
        </w:r>
        <w:r>
          <w:rPr>
            <w:noProof/>
            <w:webHidden/>
          </w:rPr>
          <w:fldChar w:fldCharType="begin"/>
        </w:r>
        <w:r w:rsidR="00996015">
          <w:rPr>
            <w:noProof/>
            <w:webHidden/>
          </w:rPr>
          <w:instrText xml:space="preserve"> PAGEREF _Toc349562 \h </w:instrText>
        </w:r>
        <w:r>
          <w:rPr>
            <w:noProof/>
            <w:webHidden/>
          </w:rPr>
        </w:r>
        <w:r>
          <w:rPr>
            <w:noProof/>
            <w:webHidden/>
          </w:rPr>
          <w:fldChar w:fldCharType="separate"/>
        </w:r>
        <w:r w:rsidR="00996015">
          <w:rPr>
            <w:noProof/>
            <w:webHidden/>
          </w:rPr>
          <w:t>8</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563" w:history="1">
        <w:r w:rsidR="00996015" w:rsidRPr="00C275DF">
          <w:rPr>
            <w:rStyle w:val="Hyperlink"/>
            <w:noProof/>
          </w:rPr>
          <w:t>3</w:t>
        </w:r>
        <w:r w:rsidR="00996015">
          <w:rPr>
            <w:rFonts w:asciiTheme="minorHAnsi" w:eastAsiaTheme="minorEastAsia" w:hAnsiTheme="minorHAnsi" w:cstheme="minorBidi"/>
            <w:noProof/>
            <w:sz w:val="24"/>
          </w:rPr>
          <w:tab/>
        </w:r>
        <w:r w:rsidR="00996015" w:rsidRPr="00C275DF">
          <w:rPr>
            <w:rStyle w:val="Hyperlink"/>
            <w:noProof/>
          </w:rPr>
          <w:t>Identifiers</w:t>
        </w:r>
        <w:r w:rsidR="00996015">
          <w:rPr>
            <w:noProof/>
            <w:webHidden/>
          </w:rPr>
          <w:tab/>
        </w:r>
        <w:r>
          <w:rPr>
            <w:noProof/>
            <w:webHidden/>
          </w:rPr>
          <w:fldChar w:fldCharType="begin"/>
        </w:r>
        <w:r w:rsidR="00996015">
          <w:rPr>
            <w:noProof/>
            <w:webHidden/>
          </w:rPr>
          <w:instrText xml:space="preserve"> PAGEREF _Toc349563 \h </w:instrText>
        </w:r>
        <w:r>
          <w:rPr>
            <w:noProof/>
            <w:webHidden/>
          </w:rPr>
        </w:r>
        <w:r>
          <w:rPr>
            <w:noProof/>
            <w:webHidden/>
          </w:rPr>
          <w:fldChar w:fldCharType="separate"/>
        </w:r>
        <w:r w:rsidR="00996015">
          <w:rPr>
            <w:noProof/>
            <w:webHidden/>
          </w:rPr>
          <w:t>9</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64" w:history="1">
        <w:r w:rsidR="00996015" w:rsidRPr="00C275DF">
          <w:rPr>
            <w:rStyle w:val="Hyperlink"/>
            <w:noProof/>
          </w:rPr>
          <w:t>3.1 Introduction</w:t>
        </w:r>
        <w:r w:rsidR="00996015">
          <w:rPr>
            <w:noProof/>
            <w:webHidden/>
          </w:rPr>
          <w:tab/>
        </w:r>
        <w:r>
          <w:rPr>
            <w:noProof/>
            <w:webHidden/>
          </w:rPr>
          <w:fldChar w:fldCharType="begin"/>
        </w:r>
        <w:r w:rsidR="00996015">
          <w:rPr>
            <w:noProof/>
            <w:webHidden/>
          </w:rPr>
          <w:instrText xml:space="preserve"> PAGEREF _Toc349564 \h </w:instrText>
        </w:r>
        <w:r>
          <w:rPr>
            <w:noProof/>
            <w:webHidden/>
          </w:rPr>
        </w:r>
        <w:r>
          <w:rPr>
            <w:noProof/>
            <w:webHidden/>
          </w:rPr>
          <w:fldChar w:fldCharType="separate"/>
        </w:r>
        <w:r w:rsidR="00996015">
          <w:rPr>
            <w:noProof/>
            <w:webHidden/>
          </w:rPr>
          <w:t>9</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65" w:history="1">
        <w:r w:rsidR="00996015" w:rsidRPr="00C275DF">
          <w:rPr>
            <w:rStyle w:val="Hyperlink"/>
            <w:noProof/>
          </w:rPr>
          <w:t>3.2 Notational conventions</w:t>
        </w:r>
        <w:r w:rsidR="00996015">
          <w:rPr>
            <w:noProof/>
            <w:webHidden/>
          </w:rPr>
          <w:tab/>
        </w:r>
        <w:r>
          <w:rPr>
            <w:noProof/>
            <w:webHidden/>
          </w:rPr>
          <w:fldChar w:fldCharType="begin"/>
        </w:r>
        <w:r w:rsidR="00996015">
          <w:rPr>
            <w:noProof/>
            <w:webHidden/>
          </w:rPr>
          <w:instrText xml:space="preserve"> PAGEREF _Toc349565 \h </w:instrText>
        </w:r>
        <w:r>
          <w:rPr>
            <w:noProof/>
            <w:webHidden/>
          </w:rPr>
        </w:r>
        <w:r>
          <w:rPr>
            <w:noProof/>
            <w:webHidden/>
          </w:rPr>
          <w:fldChar w:fldCharType="separate"/>
        </w:r>
        <w:r w:rsidR="00996015">
          <w:rPr>
            <w:noProof/>
            <w:webHidden/>
          </w:rPr>
          <w:t>9</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66" w:history="1">
        <w:r w:rsidR="00996015" w:rsidRPr="00C275DF">
          <w:rPr>
            <w:rStyle w:val="Hyperlink"/>
            <w:noProof/>
          </w:rPr>
          <w:t>3.3 On the use of percent encoding in URLs</w:t>
        </w:r>
        <w:r w:rsidR="00996015">
          <w:rPr>
            <w:noProof/>
            <w:webHidden/>
          </w:rPr>
          <w:tab/>
        </w:r>
        <w:r>
          <w:rPr>
            <w:noProof/>
            <w:webHidden/>
          </w:rPr>
          <w:fldChar w:fldCharType="begin"/>
        </w:r>
        <w:r w:rsidR="00996015">
          <w:rPr>
            <w:noProof/>
            <w:webHidden/>
          </w:rPr>
          <w:instrText xml:space="preserve"> PAGEREF _Toc349566 \h </w:instrText>
        </w:r>
        <w:r>
          <w:rPr>
            <w:noProof/>
            <w:webHidden/>
          </w:rPr>
        </w:r>
        <w:r>
          <w:rPr>
            <w:noProof/>
            <w:webHidden/>
          </w:rPr>
          <w:fldChar w:fldCharType="separate"/>
        </w:r>
        <w:r w:rsidR="00996015">
          <w:rPr>
            <w:noProof/>
            <w:webHidden/>
          </w:rPr>
          <w:t>9</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67" w:history="1">
        <w:r w:rsidR="00996015" w:rsidRPr="00C275DF">
          <w:rPr>
            <w:rStyle w:val="Hyperlink"/>
            <w:noProof/>
          </w:rPr>
          <w:t>3.4 On scheme identifiers</w:t>
        </w:r>
        <w:r w:rsidR="00996015">
          <w:rPr>
            <w:noProof/>
            <w:webHidden/>
          </w:rPr>
          <w:tab/>
        </w:r>
        <w:r>
          <w:rPr>
            <w:noProof/>
            <w:webHidden/>
          </w:rPr>
          <w:fldChar w:fldCharType="begin"/>
        </w:r>
        <w:r w:rsidR="00996015">
          <w:rPr>
            <w:noProof/>
            <w:webHidden/>
          </w:rPr>
          <w:instrText xml:space="preserve"> PAGEREF _Toc349567 \h </w:instrText>
        </w:r>
        <w:r>
          <w:rPr>
            <w:noProof/>
            <w:webHidden/>
          </w:rPr>
        </w:r>
        <w:r>
          <w:rPr>
            <w:noProof/>
            <w:webHidden/>
          </w:rPr>
          <w:fldChar w:fldCharType="separate"/>
        </w:r>
        <w:r w:rsidR="00996015">
          <w:rPr>
            <w:noProof/>
            <w:webHidden/>
          </w:rPr>
          <w:t>9</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68" w:history="1">
        <w:r w:rsidR="00996015" w:rsidRPr="00C275DF">
          <w:rPr>
            <w:rStyle w:val="Hyperlink"/>
            <w:noProof/>
          </w:rPr>
          <w:t>3.5 Case sensitivity handling</w:t>
        </w:r>
        <w:r w:rsidR="00996015">
          <w:rPr>
            <w:noProof/>
            <w:webHidden/>
          </w:rPr>
          <w:tab/>
        </w:r>
        <w:r>
          <w:rPr>
            <w:noProof/>
            <w:webHidden/>
          </w:rPr>
          <w:fldChar w:fldCharType="begin"/>
        </w:r>
        <w:r w:rsidR="00996015">
          <w:rPr>
            <w:noProof/>
            <w:webHidden/>
          </w:rPr>
          <w:instrText xml:space="preserve"> PAGEREF _Toc349568 \h </w:instrText>
        </w:r>
        <w:r>
          <w:rPr>
            <w:noProof/>
            <w:webHidden/>
          </w:rPr>
        </w:r>
        <w:r>
          <w:rPr>
            <w:noProof/>
            <w:webHidden/>
          </w:rPr>
          <w:fldChar w:fldCharType="separate"/>
        </w:r>
        <w:r w:rsidR="00996015">
          <w:rPr>
            <w:noProof/>
            <w:webHidden/>
          </w:rPr>
          <w:t>9</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69" w:history="1">
        <w:r w:rsidR="00996015" w:rsidRPr="00C275DF">
          <w:rPr>
            <w:rStyle w:val="Hyperlink"/>
            <w:noProof/>
          </w:rPr>
          <w:t>3.6 Participant identifiers</w:t>
        </w:r>
        <w:r w:rsidR="00996015">
          <w:rPr>
            <w:noProof/>
            <w:webHidden/>
          </w:rPr>
          <w:tab/>
        </w:r>
        <w:r>
          <w:rPr>
            <w:noProof/>
            <w:webHidden/>
          </w:rPr>
          <w:fldChar w:fldCharType="begin"/>
        </w:r>
        <w:r w:rsidR="00996015">
          <w:rPr>
            <w:noProof/>
            <w:webHidden/>
          </w:rPr>
          <w:instrText xml:space="preserve"> PAGEREF _Toc349569 \h </w:instrText>
        </w:r>
        <w:r>
          <w:rPr>
            <w:noProof/>
            <w:webHidden/>
          </w:rPr>
        </w:r>
        <w:r>
          <w:rPr>
            <w:noProof/>
            <w:webHidden/>
          </w:rPr>
          <w:fldChar w:fldCharType="separate"/>
        </w:r>
        <w:r w:rsidR="00996015">
          <w:rPr>
            <w:noProof/>
            <w:webHidden/>
          </w:rPr>
          <w:t>10</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70" w:history="1">
        <w:r w:rsidR="00996015" w:rsidRPr="00C275DF">
          <w:rPr>
            <w:rStyle w:val="Hyperlink"/>
            <w:noProof/>
          </w:rPr>
          <w:t>3.6.1 Participant identifiers and schemes</w:t>
        </w:r>
        <w:r w:rsidR="00996015">
          <w:rPr>
            <w:noProof/>
            <w:webHidden/>
          </w:rPr>
          <w:tab/>
        </w:r>
        <w:r>
          <w:rPr>
            <w:noProof/>
            <w:webHidden/>
          </w:rPr>
          <w:fldChar w:fldCharType="begin"/>
        </w:r>
        <w:r w:rsidR="00996015">
          <w:rPr>
            <w:noProof/>
            <w:webHidden/>
          </w:rPr>
          <w:instrText xml:space="preserve"> PAGEREF _Toc349570 \h </w:instrText>
        </w:r>
        <w:r>
          <w:rPr>
            <w:noProof/>
            <w:webHidden/>
          </w:rPr>
        </w:r>
        <w:r>
          <w:rPr>
            <w:noProof/>
            <w:webHidden/>
          </w:rPr>
          <w:fldChar w:fldCharType="separate"/>
        </w:r>
        <w:r w:rsidR="00996015">
          <w:rPr>
            <w:noProof/>
            <w:webHidden/>
          </w:rPr>
          <w:t>10</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71" w:history="1">
        <w:r w:rsidR="00996015" w:rsidRPr="00C275DF">
          <w:rPr>
            <w:rStyle w:val="Hyperlink"/>
            <w:noProof/>
          </w:rPr>
          <w:t>3.6.2 XML format for Participant identifiers</w:t>
        </w:r>
        <w:r w:rsidR="00996015">
          <w:rPr>
            <w:noProof/>
            <w:webHidden/>
          </w:rPr>
          <w:tab/>
        </w:r>
        <w:r>
          <w:rPr>
            <w:noProof/>
            <w:webHidden/>
          </w:rPr>
          <w:fldChar w:fldCharType="begin"/>
        </w:r>
        <w:r w:rsidR="00996015">
          <w:rPr>
            <w:noProof/>
            <w:webHidden/>
          </w:rPr>
          <w:instrText xml:space="preserve"> PAGEREF _Toc349571 \h </w:instrText>
        </w:r>
        <w:r>
          <w:rPr>
            <w:noProof/>
            <w:webHidden/>
          </w:rPr>
        </w:r>
        <w:r>
          <w:rPr>
            <w:noProof/>
            <w:webHidden/>
          </w:rPr>
          <w:fldChar w:fldCharType="separate"/>
        </w:r>
        <w:r w:rsidR="00996015">
          <w:rPr>
            <w:noProof/>
            <w:webHidden/>
          </w:rPr>
          <w:t>10</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72" w:history="1">
        <w:r w:rsidR="00996015" w:rsidRPr="00C275DF">
          <w:rPr>
            <w:rStyle w:val="Hyperlink"/>
            <w:noProof/>
          </w:rPr>
          <w:t>3.6.3 Using participant identifiers in URLs</w:t>
        </w:r>
        <w:r w:rsidR="00996015">
          <w:rPr>
            <w:noProof/>
            <w:webHidden/>
          </w:rPr>
          <w:tab/>
        </w:r>
        <w:r>
          <w:rPr>
            <w:noProof/>
            <w:webHidden/>
          </w:rPr>
          <w:fldChar w:fldCharType="begin"/>
        </w:r>
        <w:r w:rsidR="00996015">
          <w:rPr>
            <w:noProof/>
            <w:webHidden/>
          </w:rPr>
          <w:instrText xml:space="preserve"> PAGEREF _Toc349572 \h </w:instrText>
        </w:r>
        <w:r>
          <w:rPr>
            <w:noProof/>
            <w:webHidden/>
          </w:rPr>
        </w:r>
        <w:r>
          <w:rPr>
            <w:noProof/>
            <w:webHidden/>
          </w:rPr>
          <w:fldChar w:fldCharType="separate"/>
        </w:r>
        <w:r w:rsidR="00996015">
          <w:rPr>
            <w:noProof/>
            <w:webHidden/>
          </w:rPr>
          <w:t>10</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73" w:history="1">
        <w:r w:rsidR="00996015" w:rsidRPr="00C275DF">
          <w:rPr>
            <w:rStyle w:val="Hyperlink"/>
            <w:noProof/>
          </w:rPr>
          <w:t>3.7 Service identifiers</w:t>
        </w:r>
        <w:r w:rsidR="00996015">
          <w:rPr>
            <w:noProof/>
            <w:webHidden/>
          </w:rPr>
          <w:tab/>
        </w:r>
        <w:r>
          <w:rPr>
            <w:noProof/>
            <w:webHidden/>
          </w:rPr>
          <w:fldChar w:fldCharType="begin"/>
        </w:r>
        <w:r w:rsidR="00996015">
          <w:rPr>
            <w:noProof/>
            <w:webHidden/>
          </w:rPr>
          <w:instrText xml:space="preserve"> PAGEREF _Toc349573 \h </w:instrText>
        </w:r>
        <w:r>
          <w:rPr>
            <w:noProof/>
            <w:webHidden/>
          </w:rPr>
        </w:r>
        <w:r>
          <w:rPr>
            <w:noProof/>
            <w:webHidden/>
          </w:rPr>
          <w:fldChar w:fldCharType="separate"/>
        </w:r>
        <w:r w:rsidR="00996015">
          <w:rPr>
            <w:noProof/>
            <w:webHidden/>
          </w:rPr>
          <w:t>10</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74" w:history="1">
        <w:r w:rsidR="00996015" w:rsidRPr="00C275DF">
          <w:rPr>
            <w:rStyle w:val="Hyperlink"/>
            <w:noProof/>
          </w:rPr>
          <w:t>3.7.1 Service and document schemes defined by SMP</w:t>
        </w:r>
        <w:r w:rsidR="00996015">
          <w:rPr>
            <w:noProof/>
            <w:webHidden/>
          </w:rPr>
          <w:tab/>
        </w:r>
        <w:r>
          <w:rPr>
            <w:noProof/>
            <w:webHidden/>
          </w:rPr>
          <w:fldChar w:fldCharType="begin"/>
        </w:r>
        <w:r w:rsidR="00996015">
          <w:rPr>
            <w:noProof/>
            <w:webHidden/>
          </w:rPr>
          <w:instrText xml:space="preserve"> PAGEREF _Toc349574 \h </w:instrText>
        </w:r>
        <w:r>
          <w:rPr>
            <w:noProof/>
            <w:webHidden/>
          </w:rPr>
        </w:r>
        <w:r>
          <w:rPr>
            <w:noProof/>
            <w:webHidden/>
          </w:rPr>
          <w:fldChar w:fldCharType="separate"/>
        </w:r>
        <w:r w:rsidR="00996015">
          <w:rPr>
            <w:noProof/>
            <w:webHidden/>
          </w:rPr>
          <w:t>10</w:t>
        </w:r>
        <w:r>
          <w:rPr>
            <w:noProof/>
            <w:webHidden/>
          </w:rPr>
          <w:fldChar w:fldCharType="end"/>
        </w:r>
      </w:hyperlink>
    </w:p>
    <w:p w:rsidR="00996015" w:rsidRDefault="00D931EF">
      <w:pPr>
        <w:pStyle w:val="Verzeichnis4"/>
        <w:tabs>
          <w:tab w:val="right" w:leader="dot" w:pos="9350"/>
        </w:tabs>
        <w:rPr>
          <w:rFonts w:asciiTheme="minorHAnsi" w:eastAsiaTheme="minorEastAsia" w:hAnsiTheme="minorHAnsi" w:cstheme="minorBidi"/>
          <w:noProof/>
          <w:sz w:val="24"/>
        </w:rPr>
      </w:pPr>
      <w:hyperlink w:anchor="_Toc349575" w:history="1">
        <w:r w:rsidR="00996015" w:rsidRPr="00C275DF">
          <w:rPr>
            <w:rStyle w:val="Hyperlink"/>
            <w:noProof/>
          </w:rPr>
          <w:t>3.7.1.1 Introduction</w:t>
        </w:r>
        <w:r w:rsidR="00996015">
          <w:rPr>
            <w:noProof/>
            <w:webHidden/>
          </w:rPr>
          <w:tab/>
        </w:r>
        <w:r>
          <w:rPr>
            <w:noProof/>
            <w:webHidden/>
          </w:rPr>
          <w:fldChar w:fldCharType="begin"/>
        </w:r>
        <w:r w:rsidR="00996015">
          <w:rPr>
            <w:noProof/>
            <w:webHidden/>
          </w:rPr>
          <w:instrText xml:space="preserve"> PAGEREF _Toc349575 \h </w:instrText>
        </w:r>
        <w:r>
          <w:rPr>
            <w:noProof/>
            <w:webHidden/>
          </w:rPr>
        </w:r>
        <w:r>
          <w:rPr>
            <w:noProof/>
            <w:webHidden/>
          </w:rPr>
          <w:fldChar w:fldCharType="separate"/>
        </w:r>
        <w:r w:rsidR="00996015">
          <w:rPr>
            <w:noProof/>
            <w:webHidden/>
          </w:rPr>
          <w:t>10</w:t>
        </w:r>
        <w:r>
          <w:rPr>
            <w:noProof/>
            <w:webHidden/>
          </w:rPr>
          <w:fldChar w:fldCharType="end"/>
        </w:r>
      </w:hyperlink>
    </w:p>
    <w:p w:rsidR="00996015" w:rsidRDefault="00D931EF">
      <w:pPr>
        <w:pStyle w:val="Verzeichnis4"/>
        <w:tabs>
          <w:tab w:val="right" w:leader="dot" w:pos="9350"/>
        </w:tabs>
        <w:rPr>
          <w:rFonts w:asciiTheme="minorHAnsi" w:eastAsiaTheme="minorEastAsia" w:hAnsiTheme="minorHAnsi" w:cstheme="minorBidi"/>
          <w:noProof/>
          <w:sz w:val="24"/>
        </w:rPr>
      </w:pPr>
      <w:hyperlink w:anchor="_Toc349576" w:history="1">
        <w:r w:rsidR="00996015" w:rsidRPr="00C275DF">
          <w:rPr>
            <w:rStyle w:val="Hyperlink"/>
            <w:noProof/>
          </w:rPr>
          <w:t>3.7.1.2 Representing QName/Subtype Identifier</w:t>
        </w:r>
        <w:r w:rsidR="00996015">
          <w:rPr>
            <w:noProof/>
            <w:webHidden/>
          </w:rPr>
          <w:tab/>
        </w:r>
        <w:r>
          <w:rPr>
            <w:noProof/>
            <w:webHidden/>
          </w:rPr>
          <w:fldChar w:fldCharType="begin"/>
        </w:r>
        <w:r w:rsidR="00996015">
          <w:rPr>
            <w:noProof/>
            <w:webHidden/>
          </w:rPr>
          <w:instrText xml:space="preserve"> PAGEREF _Toc349576 \h </w:instrText>
        </w:r>
        <w:r>
          <w:rPr>
            <w:noProof/>
            <w:webHidden/>
          </w:rPr>
        </w:r>
        <w:r>
          <w:rPr>
            <w:noProof/>
            <w:webHidden/>
          </w:rPr>
          <w:fldChar w:fldCharType="separate"/>
        </w:r>
        <w:r w:rsidR="00996015">
          <w:rPr>
            <w:noProof/>
            <w:webHidden/>
          </w:rPr>
          <w:t>11</w:t>
        </w:r>
        <w:r>
          <w:rPr>
            <w:noProof/>
            <w:webHidden/>
          </w:rPr>
          <w:fldChar w:fldCharType="end"/>
        </w:r>
      </w:hyperlink>
    </w:p>
    <w:p w:rsidR="00996015" w:rsidRDefault="00D931EF">
      <w:pPr>
        <w:pStyle w:val="Verzeichnis4"/>
        <w:tabs>
          <w:tab w:val="right" w:leader="dot" w:pos="9350"/>
        </w:tabs>
        <w:rPr>
          <w:rFonts w:asciiTheme="minorHAnsi" w:eastAsiaTheme="minorEastAsia" w:hAnsiTheme="minorHAnsi" w:cstheme="minorBidi"/>
          <w:noProof/>
          <w:sz w:val="24"/>
        </w:rPr>
      </w:pPr>
      <w:hyperlink w:anchor="_Toc349577" w:history="1">
        <w:r w:rsidR="00996015" w:rsidRPr="00C275DF">
          <w:rPr>
            <w:rStyle w:val="Hyperlink"/>
            <w:noProof/>
          </w:rPr>
          <w:t>3.7.1.3 Representing JSON Identifier</w:t>
        </w:r>
        <w:r w:rsidR="00996015">
          <w:rPr>
            <w:noProof/>
            <w:webHidden/>
          </w:rPr>
          <w:tab/>
        </w:r>
        <w:r>
          <w:rPr>
            <w:noProof/>
            <w:webHidden/>
          </w:rPr>
          <w:fldChar w:fldCharType="begin"/>
        </w:r>
        <w:r w:rsidR="00996015">
          <w:rPr>
            <w:noProof/>
            <w:webHidden/>
          </w:rPr>
          <w:instrText xml:space="preserve"> PAGEREF _Toc349577 \h </w:instrText>
        </w:r>
        <w:r>
          <w:rPr>
            <w:noProof/>
            <w:webHidden/>
          </w:rPr>
        </w:r>
        <w:r>
          <w:rPr>
            <w:noProof/>
            <w:webHidden/>
          </w:rPr>
          <w:fldChar w:fldCharType="separate"/>
        </w:r>
        <w:r w:rsidR="00996015">
          <w:rPr>
            <w:noProof/>
            <w:webHidden/>
          </w:rPr>
          <w:t>11</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78" w:history="1">
        <w:r w:rsidR="00996015" w:rsidRPr="00C275DF">
          <w:rPr>
            <w:rStyle w:val="Hyperlink"/>
            <w:noProof/>
          </w:rPr>
          <w:t>3.7.2 XML Representation of service identifiers</w:t>
        </w:r>
        <w:r w:rsidR="00996015">
          <w:rPr>
            <w:noProof/>
            <w:webHidden/>
          </w:rPr>
          <w:tab/>
        </w:r>
        <w:r>
          <w:rPr>
            <w:noProof/>
            <w:webHidden/>
          </w:rPr>
          <w:fldChar w:fldCharType="begin"/>
        </w:r>
        <w:r w:rsidR="00996015">
          <w:rPr>
            <w:noProof/>
            <w:webHidden/>
          </w:rPr>
          <w:instrText xml:space="preserve"> PAGEREF _Toc349578 \h </w:instrText>
        </w:r>
        <w:r>
          <w:rPr>
            <w:noProof/>
            <w:webHidden/>
          </w:rPr>
        </w:r>
        <w:r>
          <w:rPr>
            <w:noProof/>
            <w:webHidden/>
          </w:rPr>
          <w:fldChar w:fldCharType="separate"/>
        </w:r>
        <w:r w:rsidR="00996015">
          <w:rPr>
            <w:noProof/>
            <w:webHidden/>
          </w:rPr>
          <w:t>11</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79" w:history="1">
        <w:r w:rsidR="00996015" w:rsidRPr="00C275DF">
          <w:rPr>
            <w:rStyle w:val="Hyperlink"/>
            <w:noProof/>
          </w:rPr>
          <w:t>3.7.3 URL representation of service identifiers</w:t>
        </w:r>
        <w:r w:rsidR="00996015">
          <w:rPr>
            <w:noProof/>
            <w:webHidden/>
          </w:rPr>
          <w:tab/>
        </w:r>
        <w:r>
          <w:rPr>
            <w:noProof/>
            <w:webHidden/>
          </w:rPr>
          <w:fldChar w:fldCharType="begin"/>
        </w:r>
        <w:r w:rsidR="00996015">
          <w:rPr>
            <w:noProof/>
            <w:webHidden/>
          </w:rPr>
          <w:instrText xml:space="preserve"> PAGEREF _Toc349579 \h </w:instrText>
        </w:r>
        <w:r>
          <w:rPr>
            <w:noProof/>
            <w:webHidden/>
          </w:rPr>
        </w:r>
        <w:r>
          <w:rPr>
            <w:noProof/>
            <w:webHidden/>
          </w:rPr>
          <w:fldChar w:fldCharType="separate"/>
        </w:r>
        <w:r w:rsidR="00996015">
          <w:rPr>
            <w:noProof/>
            <w:webHidden/>
          </w:rPr>
          <w:t>11</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580" w:history="1">
        <w:r w:rsidR="00996015" w:rsidRPr="00C275DF">
          <w:rPr>
            <w:rStyle w:val="Hyperlink"/>
            <w:noProof/>
          </w:rPr>
          <w:t>4</w:t>
        </w:r>
        <w:r w:rsidR="00996015">
          <w:rPr>
            <w:rFonts w:asciiTheme="minorHAnsi" w:eastAsiaTheme="minorEastAsia" w:hAnsiTheme="minorHAnsi" w:cstheme="minorBidi"/>
            <w:noProof/>
            <w:sz w:val="24"/>
          </w:rPr>
          <w:tab/>
        </w:r>
        <w:r w:rsidR="00996015" w:rsidRPr="00C275DF">
          <w:rPr>
            <w:rStyle w:val="Hyperlink"/>
            <w:noProof/>
          </w:rPr>
          <w:t>Data Model</w:t>
        </w:r>
        <w:r w:rsidR="00996015">
          <w:rPr>
            <w:noProof/>
            <w:webHidden/>
          </w:rPr>
          <w:tab/>
        </w:r>
        <w:r>
          <w:rPr>
            <w:noProof/>
            <w:webHidden/>
          </w:rPr>
          <w:fldChar w:fldCharType="begin"/>
        </w:r>
        <w:r w:rsidR="00996015">
          <w:rPr>
            <w:noProof/>
            <w:webHidden/>
          </w:rPr>
          <w:instrText xml:space="preserve"> PAGEREF _Toc349580 \h </w:instrText>
        </w:r>
        <w:r>
          <w:rPr>
            <w:noProof/>
            <w:webHidden/>
          </w:rPr>
        </w:r>
        <w:r>
          <w:rPr>
            <w:noProof/>
            <w:webHidden/>
          </w:rPr>
          <w:fldChar w:fldCharType="separate"/>
        </w:r>
        <w:r w:rsidR="00996015">
          <w:rPr>
            <w:noProof/>
            <w:webHidden/>
          </w:rPr>
          <w:t>13</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81" w:history="1">
        <w:r w:rsidR="00996015" w:rsidRPr="00C275DF">
          <w:rPr>
            <w:rStyle w:val="Hyperlink"/>
            <w:noProof/>
          </w:rPr>
          <w:t>4.1 Class diagram</w:t>
        </w:r>
        <w:r w:rsidR="00996015">
          <w:rPr>
            <w:noProof/>
            <w:webHidden/>
          </w:rPr>
          <w:tab/>
        </w:r>
        <w:r>
          <w:rPr>
            <w:noProof/>
            <w:webHidden/>
          </w:rPr>
          <w:fldChar w:fldCharType="begin"/>
        </w:r>
        <w:r w:rsidR="00996015">
          <w:rPr>
            <w:noProof/>
            <w:webHidden/>
          </w:rPr>
          <w:instrText xml:space="preserve"> PAGEREF _Toc349581 \h </w:instrText>
        </w:r>
        <w:r>
          <w:rPr>
            <w:noProof/>
            <w:webHidden/>
          </w:rPr>
        </w:r>
        <w:r>
          <w:rPr>
            <w:noProof/>
            <w:webHidden/>
          </w:rPr>
          <w:fldChar w:fldCharType="separate"/>
        </w:r>
        <w:r w:rsidR="00996015">
          <w:rPr>
            <w:noProof/>
            <w:webHidden/>
          </w:rPr>
          <w:t>13</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82" w:history="1">
        <w:r w:rsidR="00996015" w:rsidRPr="00C275DF">
          <w:rPr>
            <w:rStyle w:val="Hyperlink"/>
            <w:noProof/>
          </w:rPr>
          <w:t>4.2 CCTS and non-CCTS information</w:t>
        </w:r>
        <w:r w:rsidR="00996015">
          <w:rPr>
            <w:noProof/>
            <w:webHidden/>
          </w:rPr>
          <w:tab/>
        </w:r>
        <w:r>
          <w:rPr>
            <w:noProof/>
            <w:webHidden/>
          </w:rPr>
          <w:fldChar w:fldCharType="begin"/>
        </w:r>
        <w:r w:rsidR="00996015">
          <w:rPr>
            <w:noProof/>
            <w:webHidden/>
          </w:rPr>
          <w:instrText xml:space="preserve"> PAGEREF _Toc349582 \h </w:instrText>
        </w:r>
        <w:r>
          <w:rPr>
            <w:noProof/>
            <w:webHidden/>
          </w:rPr>
        </w:r>
        <w:r>
          <w:rPr>
            <w:noProof/>
            <w:webHidden/>
          </w:rPr>
          <w:fldChar w:fldCharType="separate"/>
        </w:r>
        <w:r w:rsidR="00996015">
          <w:rPr>
            <w:noProof/>
            <w:webHidden/>
          </w:rPr>
          <w:t>14</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83" w:history="1">
        <w:r w:rsidR="00996015" w:rsidRPr="00C275DF">
          <w:rPr>
            <w:rStyle w:val="Hyperlink"/>
            <w:noProof/>
          </w:rPr>
          <w:t>4.3 Basic SMP information</w:t>
        </w:r>
        <w:r w:rsidR="00996015">
          <w:rPr>
            <w:noProof/>
            <w:webHidden/>
          </w:rPr>
          <w:tab/>
        </w:r>
        <w:r>
          <w:rPr>
            <w:noProof/>
            <w:webHidden/>
          </w:rPr>
          <w:fldChar w:fldCharType="begin"/>
        </w:r>
        <w:r w:rsidR="00996015">
          <w:rPr>
            <w:noProof/>
            <w:webHidden/>
          </w:rPr>
          <w:instrText xml:space="preserve"> PAGEREF _Toc349583 \h </w:instrText>
        </w:r>
        <w:r>
          <w:rPr>
            <w:noProof/>
            <w:webHidden/>
          </w:rPr>
        </w:r>
        <w:r>
          <w:rPr>
            <w:noProof/>
            <w:webHidden/>
          </w:rPr>
          <w:fldChar w:fldCharType="separate"/>
        </w:r>
        <w:r w:rsidR="00996015">
          <w:rPr>
            <w:noProof/>
            <w:webHidden/>
          </w:rPr>
          <w:t>14</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84" w:history="1">
        <w:r w:rsidR="00996015" w:rsidRPr="00C275DF">
          <w:rPr>
            <w:rStyle w:val="Hyperlink"/>
            <w:noProof/>
          </w:rPr>
          <w:t>4.3.1 The ServiceGroup class</w:t>
        </w:r>
        <w:r w:rsidR="00996015">
          <w:rPr>
            <w:noProof/>
            <w:webHidden/>
          </w:rPr>
          <w:tab/>
        </w:r>
        <w:r>
          <w:rPr>
            <w:noProof/>
            <w:webHidden/>
          </w:rPr>
          <w:fldChar w:fldCharType="begin"/>
        </w:r>
        <w:r w:rsidR="00996015">
          <w:rPr>
            <w:noProof/>
            <w:webHidden/>
          </w:rPr>
          <w:instrText xml:space="preserve"> PAGEREF _Toc349584 \h </w:instrText>
        </w:r>
        <w:r>
          <w:rPr>
            <w:noProof/>
            <w:webHidden/>
          </w:rPr>
        </w:r>
        <w:r>
          <w:rPr>
            <w:noProof/>
            <w:webHidden/>
          </w:rPr>
          <w:fldChar w:fldCharType="separate"/>
        </w:r>
        <w:r w:rsidR="00996015">
          <w:rPr>
            <w:noProof/>
            <w:webHidden/>
          </w:rPr>
          <w:t>14</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85" w:history="1">
        <w:r w:rsidR="00996015" w:rsidRPr="00C275DF">
          <w:rPr>
            <w:rStyle w:val="Hyperlink"/>
            <w:noProof/>
          </w:rPr>
          <w:t>4.3.2 The ServiceMetadata class</w:t>
        </w:r>
        <w:r w:rsidR="00996015">
          <w:rPr>
            <w:noProof/>
            <w:webHidden/>
          </w:rPr>
          <w:tab/>
        </w:r>
        <w:r>
          <w:rPr>
            <w:noProof/>
            <w:webHidden/>
          </w:rPr>
          <w:fldChar w:fldCharType="begin"/>
        </w:r>
        <w:r w:rsidR="00996015">
          <w:rPr>
            <w:noProof/>
            <w:webHidden/>
          </w:rPr>
          <w:instrText xml:space="preserve"> PAGEREF _Toc349585 \h </w:instrText>
        </w:r>
        <w:r>
          <w:rPr>
            <w:noProof/>
            <w:webHidden/>
          </w:rPr>
        </w:r>
        <w:r>
          <w:rPr>
            <w:noProof/>
            <w:webHidden/>
          </w:rPr>
          <w:fldChar w:fldCharType="separate"/>
        </w:r>
        <w:r w:rsidR="00996015">
          <w:rPr>
            <w:noProof/>
            <w:webHidden/>
          </w:rPr>
          <w:t>14</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86" w:history="1">
        <w:r w:rsidR="00996015" w:rsidRPr="00C275DF">
          <w:rPr>
            <w:rStyle w:val="Hyperlink"/>
            <w:noProof/>
          </w:rPr>
          <w:t>4.3.3 The ServiceReference class</w:t>
        </w:r>
        <w:r w:rsidR="00996015">
          <w:rPr>
            <w:noProof/>
            <w:webHidden/>
          </w:rPr>
          <w:tab/>
        </w:r>
        <w:r>
          <w:rPr>
            <w:noProof/>
            <w:webHidden/>
          </w:rPr>
          <w:fldChar w:fldCharType="begin"/>
        </w:r>
        <w:r w:rsidR="00996015">
          <w:rPr>
            <w:noProof/>
            <w:webHidden/>
          </w:rPr>
          <w:instrText xml:space="preserve"> PAGEREF _Toc349586 \h </w:instrText>
        </w:r>
        <w:r>
          <w:rPr>
            <w:noProof/>
            <w:webHidden/>
          </w:rPr>
        </w:r>
        <w:r>
          <w:rPr>
            <w:noProof/>
            <w:webHidden/>
          </w:rPr>
          <w:fldChar w:fldCharType="separate"/>
        </w:r>
        <w:r w:rsidR="00996015">
          <w:rPr>
            <w:noProof/>
            <w:webHidden/>
          </w:rPr>
          <w:t>15</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87" w:history="1">
        <w:r w:rsidR="00996015" w:rsidRPr="00C275DF">
          <w:rPr>
            <w:rStyle w:val="Hyperlink"/>
            <w:noProof/>
          </w:rPr>
          <w:t>4.3.4 The ProcessMetadata class</w:t>
        </w:r>
        <w:r w:rsidR="00996015">
          <w:rPr>
            <w:noProof/>
            <w:webHidden/>
          </w:rPr>
          <w:tab/>
        </w:r>
        <w:r>
          <w:rPr>
            <w:noProof/>
            <w:webHidden/>
          </w:rPr>
          <w:fldChar w:fldCharType="begin"/>
        </w:r>
        <w:r w:rsidR="00996015">
          <w:rPr>
            <w:noProof/>
            <w:webHidden/>
          </w:rPr>
          <w:instrText xml:space="preserve"> PAGEREF _Toc349587 \h </w:instrText>
        </w:r>
        <w:r>
          <w:rPr>
            <w:noProof/>
            <w:webHidden/>
          </w:rPr>
        </w:r>
        <w:r>
          <w:rPr>
            <w:noProof/>
            <w:webHidden/>
          </w:rPr>
          <w:fldChar w:fldCharType="separate"/>
        </w:r>
        <w:r w:rsidR="00996015">
          <w:rPr>
            <w:noProof/>
            <w:webHidden/>
          </w:rPr>
          <w:t>15</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88" w:history="1">
        <w:r w:rsidR="00996015" w:rsidRPr="00C275DF">
          <w:rPr>
            <w:rStyle w:val="Hyperlink"/>
            <w:noProof/>
          </w:rPr>
          <w:t>4.3.5 The Process class</w:t>
        </w:r>
        <w:r w:rsidR="00996015">
          <w:rPr>
            <w:noProof/>
            <w:webHidden/>
          </w:rPr>
          <w:tab/>
        </w:r>
        <w:r>
          <w:rPr>
            <w:noProof/>
            <w:webHidden/>
          </w:rPr>
          <w:fldChar w:fldCharType="begin"/>
        </w:r>
        <w:r w:rsidR="00996015">
          <w:rPr>
            <w:noProof/>
            <w:webHidden/>
          </w:rPr>
          <w:instrText xml:space="preserve"> PAGEREF _Toc349588 \h </w:instrText>
        </w:r>
        <w:r>
          <w:rPr>
            <w:noProof/>
            <w:webHidden/>
          </w:rPr>
        </w:r>
        <w:r>
          <w:rPr>
            <w:noProof/>
            <w:webHidden/>
          </w:rPr>
          <w:fldChar w:fldCharType="separate"/>
        </w:r>
        <w:r w:rsidR="00996015">
          <w:rPr>
            <w:noProof/>
            <w:webHidden/>
          </w:rPr>
          <w:t>16</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89" w:history="1">
        <w:r w:rsidR="00996015" w:rsidRPr="00C275DF">
          <w:rPr>
            <w:rStyle w:val="Hyperlink"/>
            <w:noProof/>
          </w:rPr>
          <w:t>4.3.6 The Endpoint class</w:t>
        </w:r>
        <w:r w:rsidR="00996015">
          <w:rPr>
            <w:noProof/>
            <w:webHidden/>
          </w:rPr>
          <w:tab/>
        </w:r>
        <w:r>
          <w:rPr>
            <w:noProof/>
            <w:webHidden/>
          </w:rPr>
          <w:fldChar w:fldCharType="begin"/>
        </w:r>
        <w:r w:rsidR="00996015">
          <w:rPr>
            <w:noProof/>
            <w:webHidden/>
          </w:rPr>
          <w:instrText xml:space="preserve"> PAGEREF _Toc349589 \h </w:instrText>
        </w:r>
        <w:r>
          <w:rPr>
            <w:noProof/>
            <w:webHidden/>
          </w:rPr>
        </w:r>
        <w:r>
          <w:rPr>
            <w:noProof/>
            <w:webHidden/>
          </w:rPr>
          <w:fldChar w:fldCharType="separate"/>
        </w:r>
        <w:r w:rsidR="00996015">
          <w:rPr>
            <w:noProof/>
            <w:webHidden/>
          </w:rPr>
          <w:t>16</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90" w:history="1">
        <w:r w:rsidR="00996015" w:rsidRPr="00C275DF">
          <w:rPr>
            <w:rStyle w:val="Hyperlink"/>
            <w:noProof/>
          </w:rPr>
          <w:t>4.3.7 The Redirect class</w:t>
        </w:r>
        <w:r w:rsidR="00996015">
          <w:rPr>
            <w:noProof/>
            <w:webHidden/>
          </w:rPr>
          <w:tab/>
        </w:r>
        <w:r>
          <w:rPr>
            <w:noProof/>
            <w:webHidden/>
          </w:rPr>
          <w:fldChar w:fldCharType="begin"/>
        </w:r>
        <w:r w:rsidR="00996015">
          <w:rPr>
            <w:noProof/>
            <w:webHidden/>
          </w:rPr>
          <w:instrText xml:space="preserve"> PAGEREF _Toc349590 \h </w:instrText>
        </w:r>
        <w:r>
          <w:rPr>
            <w:noProof/>
            <w:webHidden/>
          </w:rPr>
        </w:r>
        <w:r>
          <w:rPr>
            <w:noProof/>
            <w:webHidden/>
          </w:rPr>
          <w:fldChar w:fldCharType="separate"/>
        </w:r>
        <w:r w:rsidR="00996015">
          <w:rPr>
            <w:noProof/>
            <w:webHidden/>
          </w:rPr>
          <w:t>17</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91" w:history="1">
        <w:r w:rsidR="00996015" w:rsidRPr="00C275DF">
          <w:rPr>
            <w:rStyle w:val="Hyperlink"/>
            <w:noProof/>
          </w:rPr>
          <w:t>4.3.8 The Certificate class</w:t>
        </w:r>
        <w:r w:rsidR="00996015">
          <w:rPr>
            <w:noProof/>
            <w:webHidden/>
          </w:rPr>
          <w:tab/>
        </w:r>
        <w:r>
          <w:rPr>
            <w:noProof/>
            <w:webHidden/>
          </w:rPr>
          <w:fldChar w:fldCharType="begin"/>
        </w:r>
        <w:r w:rsidR="00996015">
          <w:rPr>
            <w:noProof/>
            <w:webHidden/>
          </w:rPr>
          <w:instrText xml:space="preserve"> PAGEREF _Toc349591 \h </w:instrText>
        </w:r>
        <w:r>
          <w:rPr>
            <w:noProof/>
            <w:webHidden/>
          </w:rPr>
        </w:r>
        <w:r>
          <w:rPr>
            <w:noProof/>
            <w:webHidden/>
          </w:rPr>
          <w:fldChar w:fldCharType="separate"/>
        </w:r>
        <w:r w:rsidR="00996015">
          <w:rPr>
            <w:noProof/>
            <w:webHidden/>
          </w:rPr>
          <w:t>17</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92" w:history="1">
        <w:r w:rsidR="00996015" w:rsidRPr="00C275DF">
          <w:rPr>
            <w:rStyle w:val="Hyperlink"/>
            <w:noProof/>
          </w:rPr>
          <w:t>4.4 Additional SMP information</w:t>
        </w:r>
        <w:r w:rsidR="00996015">
          <w:rPr>
            <w:noProof/>
            <w:webHidden/>
          </w:rPr>
          <w:tab/>
        </w:r>
        <w:r>
          <w:rPr>
            <w:noProof/>
            <w:webHidden/>
          </w:rPr>
          <w:fldChar w:fldCharType="begin"/>
        </w:r>
        <w:r w:rsidR="00996015">
          <w:rPr>
            <w:noProof/>
            <w:webHidden/>
          </w:rPr>
          <w:instrText xml:space="preserve"> PAGEREF _Toc349592 \h </w:instrText>
        </w:r>
        <w:r>
          <w:rPr>
            <w:noProof/>
            <w:webHidden/>
          </w:rPr>
        </w:r>
        <w:r>
          <w:rPr>
            <w:noProof/>
            <w:webHidden/>
          </w:rPr>
          <w:fldChar w:fldCharType="separate"/>
        </w:r>
        <w:r w:rsidR="00996015">
          <w:rPr>
            <w:noProof/>
            <w:webHidden/>
          </w:rPr>
          <w:t>18</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93" w:history="1">
        <w:r w:rsidR="00996015" w:rsidRPr="00C275DF">
          <w:rPr>
            <w:rStyle w:val="Hyperlink"/>
            <w:noProof/>
          </w:rPr>
          <w:t>4.4.1 Extensions</w:t>
        </w:r>
        <w:r w:rsidR="00996015">
          <w:rPr>
            <w:noProof/>
            <w:webHidden/>
          </w:rPr>
          <w:tab/>
        </w:r>
        <w:r>
          <w:rPr>
            <w:noProof/>
            <w:webHidden/>
          </w:rPr>
          <w:fldChar w:fldCharType="begin"/>
        </w:r>
        <w:r w:rsidR="00996015">
          <w:rPr>
            <w:noProof/>
            <w:webHidden/>
          </w:rPr>
          <w:instrText xml:space="preserve"> PAGEREF _Toc349593 \h </w:instrText>
        </w:r>
        <w:r>
          <w:rPr>
            <w:noProof/>
            <w:webHidden/>
          </w:rPr>
        </w:r>
        <w:r>
          <w:rPr>
            <w:noProof/>
            <w:webHidden/>
          </w:rPr>
          <w:fldChar w:fldCharType="separate"/>
        </w:r>
        <w:r w:rsidR="00996015">
          <w:rPr>
            <w:noProof/>
            <w:webHidden/>
          </w:rPr>
          <w:t>18</w:t>
        </w:r>
        <w:r>
          <w:rPr>
            <w:noProof/>
            <w:webHidden/>
          </w:rPr>
          <w:fldChar w:fldCharType="end"/>
        </w:r>
      </w:hyperlink>
    </w:p>
    <w:p w:rsidR="00996015" w:rsidRDefault="00D931EF">
      <w:pPr>
        <w:pStyle w:val="Verzeichnis4"/>
        <w:tabs>
          <w:tab w:val="right" w:leader="dot" w:pos="9350"/>
        </w:tabs>
        <w:rPr>
          <w:rFonts w:asciiTheme="minorHAnsi" w:eastAsiaTheme="minorEastAsia" w:hAnsiTheme="minorHAnsi" w:cstheme="minorBidi"/>
          <w:noProof/>
          <w:sz w:val="24"/>
        </w:rPr>
      </w:pPr>
      <w:hyperlink w:anchor="_Toc349594" w:history="1">
        <w:r w:rsidR="00996015" w:rsidRPr="00C275DF">
          <w:rPr>
            <w:rStyle w:val="Hyperlink"/>
            <w:noProof/>
          </w:rPr>
          <w:t>4.4.1.1 On the use of extensions</w:t>
        </w:r>
        <w:r w:rsidR="00996015">
          <w:rPr>
            <w:noProof/>
            <w:webHidden/>
          </w:rPr>
          <w:tab/>
        </w:r>
        <w:r>
          <w:rPr>
            <w:noProof/>
            <w:webHidden/>
          </w:rPr>
          <w:fldChar w:fldCharType="begin"/>
        </w:r>
        <w:r w:rsidR="00996015">
          <w:rPr>
            <w:noProof/>
            <w:webHidden/>
          </w:rPr>
          <w:instrText xml:space="preserve"> PAGEREF _Toc349594 \h </w:instrText>
        </w:r>
        <w:r>
          <w:rPr>
            <w:noProof/>
            <w:webHidden/>
          </w:rPr>
        </w:r>
        <w:r>
          <w:rPr>
            <w:noProof/>
            <w:webHidden/>
          </w:rPr>
          <w:fldChar w:fldCharType="separate"/>
        </w:r>
        <w:r w:rsidR="00996015">
          <w:rPr>
            <w:noProof/>
            <w:webHidden/>
          </w:rPr>
          <w:t>18</w:t>
        </w:r>
        <w:r>
          <w:rPr>
            <w:noProof/>
            <w:webHidden/>
          </w:rPr>
          <w:fldChar w:fldCharType="end"/>
        </w:r>
      </w:hyperlink>
    </w:p>
    <w:p w:rsidR="00996015" w:rsidRDefault="00D931EF">
      <w:pPr>
        <w:pStyle w:val="Verzeichnis4"/>
        <w:tabs>
          <w:tab w:val="right" w:leader="dot" w:pos="9350"/>
        </w:tabs>
        <w:rPr>
          <w:rFonts w:asciiTheme="minorHAnsi" w:eastAsiaTheme="minorEastAsia" w:hAnsiTheme="minorHAnsi" w:cstheme="minorBidi"/>
          <w:noProof/>
          <w:sz w:val="24"/>
        </w:rPr>
      </w:pPr>
      <w:hyperlink w:anchor="_Toc349595" w:history="1">
        <w:r w:rsidR="00996015" w:rsidRPr="00C275DF">
          <w:rPr>
            <w:rStyle w:val="Hyperlink"/>
            <w:noProof/>
          </w:rPr>
          <w:t>4.4.1.2 Extension information</w:t>
        </w:r>
        <w:r w:rsidR="00996015">
          <w:rPr>
            <w:noProof/>
            <w:webHidden/>
          </w:rPr>
          <w:tab/>
        </w:r>
        <w:r>
          <w:rPr>
            <w:noProof/>
            <w:webHidden/>
          </w:rPr>
          <w:fldChar w:fldCharType="begin"/>
        </w:r>
        <w:r w:rsidR="00996015">
          <w:rPr>
            <w:noProof/>
            <w:webHidden/>
          </w:rPr>
          <w:instrText xml:space="preserve"> PAGEREF _Toc349595 \h </w:instrText>
        </w:r>
        <w:r>
          <w:rPr>
            <w:noProof/>
            <w:webHidden/>
          </w:rPr>
        </w:r>
        <w:r>
          <w:rPr>
            <w:noProof/>
            <w:webHidden/>
          </w:rPr>
          <w:fldChar w:fldCharType="separate"/>
        </w:r>
        <w:r w:rsidR="00996015">
          <w:rPr>
            <w:noProof/>
            <w:webHidden/>
          </w:rPr>
          <w:t>18</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596" w:history="1">
        <w:r w:rsidR="00996015" w:rsidRPr="00C275DF">
          <w:rPr>
            <w:rStyle w:val="Hyperlink"/>
            <w:noProof/>
          </w:rPr>
          <w:t>4.4.2 Signature information</w:t>
        </w:r>
        <w:r w:rsidR="00996015">
          <w:rPr>
            <w:noProof/>
            <w:webHidden/>
          </w:rPr>
          <w:tab/>
        </w:r>
        <w:r>
          <w:rPr>
            <w:noProof/>
            <w:webHidden/>
          </w:rPr>
          <w:fldChar w:fldCharType="begin"/>
        </w:r>
        <w:r w:rsidR="00996015">
          <w:rPr>
            <w:noProof/>
            <w:webHidden/>
          </w:rPr>
          <w:instrText xml:space="preserve"> PAGEREF _Toc349596 \h </w:instrText>
        </w:r>
        <w:r>
          <w:rPr>
            <w:noProof/>
            <w:webHidden/>
          </w:rPr>
        </w:r>
        <w:r>
          <w:rPr>
            <w:noProof/>
            <w:webHidden/>
          </w:rPr>
          <w:fldChar w:fldCharType="separate"/>
        </w:r>
        <w:r w:rsidR="00996015">
          <w:rPr>
            <w:noProof/>
            <w:webHidden/>
          </w:rPr>
          <w:t>19</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597" w:history="1">
        <w:r w:rsidR="00996015" w:rsidRPr="00C275DF">
          <w:rPr>
            <w:rStyle w:val="Hyperlink"/>
            <w:noProof/>
          </w:rPr>
          <w:t>5</w:t>
        </w:r>
        <w:r w:rsidR="00996015">
          <w:rPr>
            <w:rFonts w:asciiTheme="minorHAnsi" w:eastAsiaTheme="minorEastAsia" w:hAnsiTheme="minorHAnsi" w:cstheme="minorBidi"/>
            <w:noProof/>
            <w:sz w:val="24"/>
          </w:rPr>
          <w:tab/>
        </w:r>
        <w:r w:rsidR="00996015" w:rsidRPr="00C275DF">
          <w:rPr>
            <w:rStyle w:val="Hyperlink"/>
            <w:noProof/>
          </w:rPr>
          <w:t>Service Metadata Publishing REST binding</w:t>
        </w:r>
        <w:r w:rsidR="00996015">
          <w:rPr>
            <w:noProof/>
            <w:webHidden/>
          </w:rPr>
          <w:tab/>
        </w:r>
        <w:r>
          <w:rPr>
            <w:noProof/>
            <w:webHidden/>
          </w:rPr>
          <w:fldChar w:fldCharType="begin"/>
        </w:r>
        <w:r w:rsidR="00996015">
          <w:rPr>
            <w:noProof/>
            <w:webHidden/>
          </w:rPr>
          <w:instrText xml:space="preserve"> PAGEREF _Toc349597 \h </w:instrText>
        </w:r>
        <w:r>
          <w:rPr>
            <w:noProof/>
            <w:webHidden/>
          </w:rPr>
        </w:r>
        <w:r>
          <w:rPr>
            <w:noProof/>
            <w:webHidden/>
          </w:rPr>
          <w:fldChar w:fldCharType="separate"/>
        </w:r>
        <w:r w:rsidR="00996015">
          <w:rPr>
            <w:noProof/>
            <w:webHidden/>
          </w:rPr>
          <w:t>20</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98" w:history="1">
        <w:r w:rsidR="00996015" w:rsidRPr="00C275DF">
          <w:rPr>
            <w:rStyle w:val="Hyperlink"/>
            <w:noProof/>
          </w:rPr>
          <w:t>5.1 Introduction</w:t>
        </w:r>
        <w:r w:rsidR="00996015">
          <w:rPr>
            <w:noProof/>
            <w:webHidden/>
          </w:rPr>
          <w:tab/>
        </w:r>
        <w:r>
          <w:rPr>
            <w:noProof/>
            <w:webHidden/>
          </w:rPr>
          <w:fldChar w:fldCharType="begin"/>
        </w:r>
        <w:r w:rsidR="00996015">
          <w:rPr>
            <w:noProof/>
            <w:webHidden/>
          </w:rPr>
          <w:instrText xml:space="preserve"> PAGEREF _Toc349598 \h </w:instrText>
        </w:r>
        <w:r>
          <w:rPr>
            <w:noProof/>
            <w:webHidden/>
          </w:rPr>
        </w:r>
        <w:r>
          <w:rPr>
            <w:noProof/>
            <w:webHidden/>
          </w:rPr>
          <w:fldChar w:fldCharType="separate"/>
        </w:r>
        <w:r w:rsidR="00996015">
          <w:rPr>
            <w:noProof/>
            <w:webHidden/>
          </w:rPr>
          <w:t>20</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599" w:history="1">
        <w:r w:rsidR="00996015" w:rsidRPr="00C275DF">
          <w:rPr>
            <w:rStyle w:val="Hyperlink"/>
            <w:noProof/>
          </w:rPr>
          <w:t>5.2 The use of HTTP 1.x</w:t>
        </w:r>
        <w:r w:rsidR="00996015">
          <w:rPr>
            <w:noProof/>
            <w:webHidden/>
          </w:rPr>
          <w:tab/>
        </w:r>
        <w:r>
          <w:rPr>
            <w:noProof/>
            <w:webHidden/>
          </w:rPr>
          <w:fldChar w:fldCharType="begin"/>
        </w:r>
        <w:r w:rsidR="00996015">
          <w:rPr>
            <w:noProof/>
            <w:webHidden/>
          </w:rPr>
          <w:instrText xml:space="preserve"> PAGEREF _Toc349599 \h </w:instrText>
        </w:r>
        <w:r>
          <w:rPr>
            <w:noProof/>
            <w:webHidden/>
          </w:rPr>
        </w:r>
        <w:r>
          <w:rPr>
            <w:noProof/>
            <w:webHidden/>
          </w:rPr>
          <w:fldChar w:fldCharType="separate"/>
        </w:r>
        <w:r w:rsidR="00996015">
          <w:rPr>
            <w:noProof/>
            <w:webHidden/>
          </w:rPr>
          <w:t>20</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600" w:history="1">
        <w:r w:rsidR="00996015" w:rsidRPr="00C275DF">
          <w:rPr>
            <w:rStyle w:val="Hyperlink"/>
            <w:noProof/>
          </w:rPr>
          <w:t>5.2.1 General use of HTTP 1.x</w:t>
        </w:r>
        <w:r w:rsidR="00996015">
          <w:rPr>
            <w:noProof/>
            <w:webHidden/>
          </w:rPr>
          <w:tab/>
        </w:r>
        <w:r>
          <w:rPr>
            <w:noProof/>
            <w:webHidden/>
          </w:rPr>
          <w:fldChar w:fldCharType="begin"/>
        </w:r>
        <w:r w:rsidR="00996015">
          <w:rPr>
            <w:noProof/>
            <w:webHidden/>
          </w:rPr>
          <w:instrText xml:space="preserve"> PAGEREF _Toc349600 \h </w:instrText>
        </w:r>
        <w:r>
          <w:rPr>
            <w:noProof/>
            <w:webHidden/>
          </w:rPr>
        </w:r>
        <w:r>
          <w:rPr>
            <w:noProof/>
            <w:webHidden/>
          </w:rPr>
          <w:fldChar w:fldCharType="separate"/>
        </w:r>
        <w:r w:rsidR="00996015">
          <w:rPr>
            <w:noProof/>
            <w:webHidden/>
          </w:rPr>
          <w:t>20</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601" w:history="1">
        <w:r w:rsidR="00996015" w:rsidRPr="00C275DF">
          <w:rPr>
            <w:rStyle w:val="Hyperlink"/>
            <w:noProof/>
          </w:rPr>
          <w:t>5.2.2 Caching of HTTP responses</w:t>
        </w:r>
        <w:r w:rsidR="00996015">
          <w:rPr>
            <w:noProof/>
            <w:webHidden/>
          </w:rPr>
          <w:tab/>
        </w:r>
        <w:r>
          <w:rPr>
            <w:noProof/>
            <w:webHidden/>
          </w:rPr>
          <w:fldChar w:fldCharType="begin"/>
        </w:r>
        <w:r w:rsidR="00996015">
          <w:rPr>
            <w:noProof/>
            <w:webHidden/>
          </w:rPr>
          <w:instrText xml:space="preserve"> PAGEREF _Toc349601 \h </w:instrText>
        </w:r>
        <w:r>
          <w:rPr>
            <w:noProof/>
            <w:webHidden/>
          </w:rPr>
        </w:r>
        <w:r>
          <w:rPr>
            <w:noProof/>
            <w:webHidden/>
          </w:rPr>
          <w:fldChar w:fldCharType="separate"/>
        </w:r>
        <w:r w:rsidR="00996015">
          <w:rPr>
            <w:noProof/>
            <w:webHidden/>
          </w:rPr>
          <w:t>20</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602" w:history="1">
        <w:r w:rsidR="00996015" w:rsidRPr="00C275DF">
          <w:rPr>
            <w:rStyle w:val="Hyperlink"/>
            <w:noProof/>
            <w:lang w:bidi="he-IL"/>
          </w:rPr>
          <w:t>5.3 The use of XML and encoding</w:t>
        </w:r>
        <w:r w:rsidR="00996015">
          <w:rPr>
            <w:noProof/>
            <w:webHidden/>
          </w:rPr>
          <w:tab/>
        </w:r>
        <w:r>
          <w:rPr>
            <w:noProof/>
            <w:webHidden/>
          </w:rPr>
          <w:fldChar w:fldCharType="begin"/>
        </w:r>
        <w:r w:rsidR="00996015">
          <w:rPr>
            <w:noProof/>
            <w:webHidden/>
          </w:rPr>
          <w:instrText xml:space="preserve"> PAGEREF _Toc349602 \h </w:instrText>
        </w:r>
        <w:r>
          <w:rPr>
            <w:noProof/>
            <w:webHidden/>
          </w:rPr>
        </w:r>
        <w:r>
          <w:rPr>
            <w:noProof/>
            <w:webHidden/>
          </w:rPr>
          <w:fldChar w:fldCharType="separate"/>
        </w:r>
        <w:r w:rsidR="00996015">
          <w:rPr>
            <w:noProof/>
            <w:webHidden/>
          </w:rPr>
          <w:t>21</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603" w:history="1">
        <w:r w:rsidR="00996015" w:rsidRPr="00C275DF">
          <w:rPr>
            <w:rStyle w:val="Hyperlink"/>
            <w:noProof/>
            <w:lang w:bidi="he-IL"/>
          </w:rPr>
          <w:t>5.4 Resources</w:t>
        </w:r>
        <w:r w:rsidR="00996015">
          <w:rPr>
            <w:noProof/>
            <w:webHidden/>
          </w:rPr>
          <w:tab/>
        </w:r>
        <w:r>
          <w:rPr>
            <w:noProof/>
            <w:webHidden/>
          </w:rPr>
          <w:fldChar w:fldCharType="begin"/>
        </w:r>
        <w:r w:rsidR="00996015">
          <w:rPr>
            <w:noProof/>
            <w:webHidden/>
          </w:rPr>
          <w:instrText xml:space="preserve"> PAGEREF _Toc349603 \h </w:instrText>
        </w:r>
        <w:r>
          <w:rPr>
            <w:noProof/>
            <w:webHidden/>
          </w:rPr>
        </w:r>
        <w:r>
          <w:rPr>
            <w:noProof/>
            <w:webHidden/>
          </w:rPr>
          <w:fldChar w:fldCharType="separate"/>
        </w:r>
        <w:r w:rsidR="00996015">
          <w:rPr>
            <w:noProof/>
            <w:webHidden/>
          </w:rPr>
          <w:t>21</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604" w:history="1">
        <w:r w:rsidR="00996015" w:rsidRPr="00C275DF">
          <w:rPr>
            <w:rStyle w:val="Hyperlink"/>
            <w:noProof/>
            <w:lang w:bidi="he-IL"/>
          </w:rPr>
          <w:t>5.5 Referencing the SMP REST binding</w:t>
        </w:r>
        <w:r w:rsidR="00996015">
          <w:rPr>
            <w:noProof/>
            <w:webHidden/>
          </w:rPr>
          <w:tab/>
        </w:r>
        <w:r>
          <w:rPr>
            <w:noProof/>
            <w:webHidden/>
          </w:rPr>
          <w:fldChar w:fldCharType="begin"/>
        </w:r>
        <w:r w:rsidR="00996015">
          <w:rPr>
            <w:noProof/>
            <w:webHidden/>
          </w:rPr>
          <w:instrText xml:space="preserve"> PAGEREF _Toc349604 \h </w:instrText>
        </w:r>
        <w:r>
          <w:rPr>
            <w:noProof/>
            <w:webHidden/>
          </w:rPr>
        </w:r>
        <w:r>
          <w:rPr>
            <w:noProof/>
            <w:webHidden/>
          </w:rPr>
          <w:fldChar w:fldCharType="separate"/>
        </w:r>
        <w:r w:rsidR="00996015">
          <w:rPr>
            <w:noProof/>
            <w:webHidden/>
          </w:rPr>
          <w:t>21</w:t>
        </w:r>
        <w:r>
          <w:rPr>
            <w:noProof/>
            <w:webHidden/>
          </w:rPr>
          <w:fldChar w:fldCharType="end"/>
        </w:r>
      </w:hyperlink>
    </w:p>
    <w:p w:rsidR="00996015" w:rsidRDefault="00D931EF">
      <w:pPr>
        <w:pStyle w:val="Verzeichnis2"/>
        <w:tabs>
          <w:tab w:val="right" w:leader="dot" w:pos="9350"/>
        </w:tabs>
        <w:rPr>
          <w:rFonts w:asciiTheme="minorHAnsi" w:eastAsiaTheme="minorEastAsia" w:hAnsiTheme="minorHAnsi" w:cstheme="minorBidi"/>
          <w:noProof/>
          <w:sz w:val="24"/>
        </w:rPr>
      </w:pPr>
      <w:hyperlink w:anchor="_Toc349605" w:history="1">
        <w:r w:rsidR="00996015" w:rsidRPr="00C275DF">
          <w:rPr>
            <w:rStyle w:val="Hyperlink"/>
            <w:noProof/>
            <w:lang w:bidi="he-IL"/>
          </w:rPr>
          <w:t>5.6 Security</w:t>
        </w:r>
        <w:r w:rsidR="00996015">
          <w:rPr>
            <w:noProof/>
            <w:webHidden/>
          </w:rPr>
          <w:tab/>
        </w:r>
        <w:r>
          <w:rPr>
            <w:noProof/>
            <w:webHidden/>
          </w:rPr>
          <w:fldChar w:fldCharType="begin"/>
        </w:r>
        <w:r w:rsidR="00996015">
          <w:rPr>
            <w:noProof/>
            <w:webHidden/>
          </w:rPr>
          <w:instrText xml:space="preserve"> PAGEREF _Toc349605 \h </w:instrText>
        </w:r>
        <w:r>
          <w:rPr>
            <w:noProof/>
            <w:webHidden/>
          </w:rPr>
        </w:r>
        <w:r>
          <w:rPr>
            <w:noProof/>
            <w:webHidden/>
          </w:rPr>
          <w:fldChar w:fldCharType="separate"/>
        </w:r>
        <w:r w:rsidR="00996015">
          <w:rPr>
            <w:noProof/>
            <w:webHidden/>
          </w:rPr>
          <w:t>21</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606" w:history="1">
        <w:r w:rsidR="00996015" w:rsidRPr="00C275DF">
          <w:rPr>
            <w:rStyle w:val="Hyperlink"/>
            <w:noProof/>
            <w:lang w:bidi="he-IL"/>
          </w:rPr>
          <w:t>5.6.1 General</w:t>
        </w:r>
        <w:r w:rsidR="00996015">
          <w:rPr>
            <w:noProof/>
            <w:webHidden/>
          </w:rPr>
          <w:tab/>
        </w:r>
        <w:r>
          <w:rPr>
            <w:noProof/>
            <w:webHidden/>
          </w:rPr>
          <w:fldChar w:fldCharType="begin"/>
        </w:r>
        <w:r w:rsidR="00996015">
          <w:rPr>
            <w:noProof/>
            <w:webHidden/>
          </w:rPr>
          <w:instrText xml:space="preserve"> PAGEREF _Toc349606 \h </w:instrText>
        </w:r>
        <w:r>
          <w:rPr>
            <w:noProof/>
            <w:webHidden/>
          </w:rPr>
        </w:r>
        <w:r>
          <w:rPr>
            <w:noProof/>
            <w:webHidden/>
          </w:rPr>
          <w:fldChar w:fldCharType="separate"/>
        </w:r>
        <w:r w:rsidR="00996015">
          <w:rPr>
            <w:noProof/>
            <w:webHidden/>
          </w:rPr>
          <w:t>21</w:t>
        </w:r>
        <w:r>
          <w:rPr>
            <w:noProof/>
            <w:webHidden/>
          </w:rPr>
          <w:fldChar w:fldCharType="end"/>
        </w:r>
      </w:hyperlink>
    </w:p>
    <w:p w:rsidR="00996015" w:rsidRDefault="00D931EF">
      <w:pPr>
        <w:pStyle w:val="Verzeichnis3"/>
        <w:tabs>
          <w:tab w:val="right" w:leader="dot" w:pos="9350"/>
        </w:tabs>
        <w:rPr>
          <w:rFonts w:asciiTheme="minorHAnsi" w:eastAsiaTheme="minorEastAsia" w:hAnsiTheme="minorHAnsi" w:cstheme="minorBidi"/>
          <w:noProof/>
          <w:sz w:val="24"/>
        </w:rPr>
      </w:pPr>
      <w:hyperlink w:anchor="_Toc349607" w:history="1">
        <w:r w:rsidR="00996015" w:rsidRPr="00C275DF">
          <w:rPr>
            <w:rStyle w:val="Hyperlink"/>
            <w:noProof/>
            <w:lang w:bidi="he-IL"/>
          </w:rPr>
          <w:t>5.6.2 Message signature</w:t>
        </w:r>
        <w:r w:rsidR="00996015">
          <w:rPr>
            <w:noProof/>
            <w:webHidden/>
          </w:rPr>
          <w:tab/>
        </w:r>
        <w:r>
          <w:rPr>
            <w:noProof/>
            <w:webHidden/>
          </w:rPr>
          <w:fldChar w:fldCharType="begin"/>
        </w:r>
        <w:r w:rsidR="00996015">
          <w:rPr>
            <w:noProof/>
            <w:webHidden/>
          </w:rPr>
          <w:instrText xml:space="preserve"> PAGEREF _Toc349607 \h </w:instrText>
        </w:r>
        <w:r>
          <w:rPr>
            <w:noProof/>
            <w:webHidden/>
          </w:rPr>
        </w:r>
        <w:r>
          <w:rPr>
            <w:noProof/>
            <w:webHidden/>
          </w:rPr>
          <w:fldChar w:fldCharType="separate"/>
        </w:r>
        <w:r w:rsidR="00996015">
          <w:rPr>
            <w:noProof/>
            <w:webHidden/>
          </w:rPr>
          <w:t>22</w:t>
        </w:r>
        <w:r>
          <w:rPr>
            <w:noProof/>
            <w:webHidden/>
          </w:rPr>
          <w:fldChar w:fldCharType="end"/>
        </w:r>
      </w:hyperlink>
    </w:p>
    <w:p w:rsidR="00996015" w:rsidRDefault="00D931EF">
      <w:pPr>
        <w:pStyle w:val="Verzeichnis4"/>
        <w:tabs>
          <w:tab w:val="right" w:leader="dot" w:pos="9350"/>
        </w:tabs>
        <w:rPr>
          <w:rFonts w:asciiTheme="minorHAnsi" w:eastAsiaTheme="minorEastAsia" w:hAnsiTheme="minorHAnsi" w:cstheme="minorBidi"/>
          <w:noProof/>
          <w:sz w:val="24"/>
        </w:rPr>
      </w:pPr>
      <w:hyperlink w:anchor="_Toc349608" w:history="1">
        <w:r w:rsidR="00996015" w:rsidRPr="00C275DF">
          <w:rPr>
            <w:rStyle w:val="Hyperlink"/>
            <w:noProof/>
            <w:lang w:bidi="he-IL"/>
          </w:rPr>
          <w:t>5.6.2.1 Use of XML signatures</w:t>
        </w:r>
        <w:r w:rsidR="00996015">
          <w:rPr>
            <w:noProof/>
            <w:webHidden/>
          </w:rPr>
          <w:tab/>
        </w:r>
        <w:r>
          <w:rPr>
            <w:noProof/>
            <w:webHidden/>
          </w:rPr>
          <w:fldChar w:fldCharType="begin"/>
        </w:r>
        <w:r w:rsidR="00996015">
          <w:rPr>
            <w:noProof/>
            <w:webHidden/>
          </w:rPr>
          <w:instrText xml:space="preserve"> PAGEREF _Toc349608 \h </w:instrText>
        </w:r>
        <w:r>
          <w:rPr>
            <w:noProof/>
            <w:webHidden/>
          </w:rPr>
        </w:r>
        <w:r>
          <w:rPr>
            <w:noProof/>
            <w:webHidden/>
          </w:rPr>
          <w:fldChar w:fldCharType="separate"/>
        </w:r>
        <w:r w:rsidR="00996015">
          <w:rPr>
            <w:noProof/>
            <w:webHidden/>
          </w:rPr>
          <w:t>22</w:t>
        </w:r>
        <w:r>
          <w:rPr>
            <w:noProof/>
            <w:webHidden/>
          </w:rPr>
          <w:fldChar w:fldCharType="end"/>
        </w:r>
      </w:hyperlink>
    </w:p>
    <w:p w:rsidR="00996015" w:rsidRDefault="00D931EF">
      <w:pPr>
        <w:pStyle w:val="Verzeichnis4"/>
        <w:tabs>
          <w:tab w:val="right" w:leader="dot" w:pos="9350"/>
        </w:tabs>
        <w:rPr>
          <w:rFonts w:asciiTheme="minorHAnsi" w:eastAsiaTheme="minorEastAsia" w:hAnsiTheme="minorHAnsi" w:cstheme="minorBidi"/>
          <w:noProof/>
          <w:sz w:val="24"/>
        </w:rPr>
      </w:pPr>
      <w:hyperlink w:anchor="_Toc349609" w:history="1">
        <w:r w:rsidR="00996015" w:rsidRPr="00C275DF">
          <w:rPr>
            <w:rStyle w:val="Hyperlink"/>
            <w:noProof/>
            <w:lang w:bidi="he-IL"/>
          </w:rPr>
          <w:t>5.6.2.2 Verifying the signature</w:t>
        </w:r>
        <w:r w:rsidR="00996015">
          <w:rPr>
            <w:noProof/>
            <w:webHidden/>
          </w:rPr>
          <w:tab/>
        </w:r>
        <w:r>
          <w:rPr>
            <w:noProof/>
            <w:webHidden/>
          </w:rPr>
          <w:fldChar w:fldCharType="begin"/>
        </w:r>
        <w:r w:rsidR="00996015">
          <w:rPr>
            <w:noProof/>
            <w:webHidden/>
          </w:rPr>
          <w:instrText xml:space="preserve"> PAGEREF _Toc349609 \h </w:instrText>
        </w:r>
        <w:r>
          <w:rPr>
            <w:noProof/>
            <w:webHidden/>
          </w:rPr>
        </w:r>
        <w:r>
          <w:rPr>
            <w:noProof/>
            <w:webHidden/>
          </w:rPr>
          <w:fldChar w:fldCharType="separate"/>
        </w:r>
        <w:r w:rsidR="00996015">
          <w:rPr>
            <w:noProof/>
            <w:webHidden/>
          </w:rPr>
          <w:t>22</w:t>
        </w:r>
        <w:r>
          <w:rPr>
            <w:noProof/>
            <w:webHidden/>
          </w:rPr>
          <w:fldChar w:fldCharType="end"/>
        </w:r>
      </w:hyperlink>
    </w:p>
    <w:p w:rsidR="00996015" w:rsidRDefault="00D931EF">
      <w:pPr>
        <w:pStyle w:val="Verzeichnis4"/>
        <w:tabs>
          <w:tab w:val="right" w:leader="dot" w:pos="9350"/>
        </w:tabs>
        <w:rPr>
          <w:rFonts w:asciiTheme="minorHAnsi" w:eastAsiaTheme="minorEastAsia" w:hAnsiTheme="minorHAnsi" w:cstheme="minorBidi"/>
          <w:noProof/>
          <w:sz w:val="24"/>
        </w:rPr>
      </w:pPr>
      <w:hyperlink w:anchor="_Toc349610" w:history="1">
        <w:r w:rsidR="00996015" w:rsidRPr="00C275DF">
          <w:rPr>
            <w:rStyle w:val="Hyperlink"/>
            <w:noProof/>
            <w:lang w:bidi="he-IL"/>
          </w:rPr>
          <w:t>5.6.2.3 Verifying the signature of the destination SMP</w:t>
        </w:r>
        <w:r w:rsidR="00996015">
          <w:rPr>
            <w:noProof/>
            <w:webHidden/>
          </w:rPr>
          <w:tab/>
        </w:r>
        <w:r>
          <w:rPr>
            <w:noProof/>
            <w:webHidden/>
          </w:rPr>
          <w:fldChar w:fldCharType="begin"/>
        </w:r>
        <w:r w:rsidR="00996015">
          <w:rPr>
            <w:noProof/>
            <w:webHidden/>
          </w:rPr>
          <w:instrText xml:space="preserve"> PAGEREF _Toc349610 \h </w:instrText>
        </w:r>
        <w:r>
          <w:rPr>
            <w:noProof/>
            <w:webHidden/>
          </w:rPr>
        </w:r>
        <w:r>
          <w:rPr>
            <w:noProof/>
            <w:webHidden/>
          </w:rPr>
          <w:fldChar w:fldCharType="separate"/>
        </w:r>
        <w:r w:rsidR="00996015">
          <w:rPr>
            <w:noProof/>
            <w:webHidden/>
          </w:rPr>
          <w:t>22</w:t>
        </w:r>
        <w:r>
          <w:rPr>
            <w:noProof/>
            <w:webHidden/>
          </w:rPr>
          <w:fldChar w:fldCharType="end"/>
        </w:r>
      </w:hyperlink>
    </w:p>
    <w:p w:rsidR="00996015" w:rsidRDefault="00D931EF">
      <w:pPr>
        <w:pStyle w:val="Verzeichnis4"/>
        <w:tabs>
          <w:tab w:val="right" w:leader="dot" w:pos="9350"/>
        </w:tabs>
        <w:rPr>
          <w:rFonts w:asciiTheme="minorHAnsi" w:eastAsiaTheme="minorEastAsia" w:hAnsiTheme="minorHAnsi" w:cstheme="minorBidi"/>
          <w:noProof/>
          <w:sz w:val="24"/>
        </w:rPr>
      </w:pPr>
      <w:hyperlink w:anchor="_Toc349611" w:history="1">
        <w:r w:rsidR="00996015" w:rsidRPr="00C275DF">
          <w:rPr>
            <w:rStyle w:val="Hyperlink"/>
            <w:noProof/>
            <w:lang w:bidi="he-IL"/>
          </w:rPr>
          <w:t>5.6.2.4 XAdES</w:t>
        </w:r>
        <w:r w:rsidR="00996015">
          <w:rPr>
            <w:noProof/>
            <w:webHidden/>
          </w:rPr>
          <w:tab/>
        </w:r>
        <w:r>
          <w:rPr>
            <w:noProof/>
            <w:webHidden/>
          </w:rPr>
          <w:fldChar w:fldCharType="begin"/>
        </w:r>
        <w:r w:rsidR="00996015">
          <w:rPr>
            <w:noProof/>
            <w:webHidden/>
          </w:rPr>
          <w:instrText xml:space="preserve"> PAGEREF _Toc349611 \h </w:instrText>
        </w:r>
        <w:r>
          <w:rPr>
            <w:noProof/>
            <w:webHidden/>
          </w:rPr>
        </w:r>
        <w:r>
          <w:rPr>
            <w:noProof/>
            <w:webHidden/>
          </w:rPr>
          <w:fldChar w:fldCharType="separate"/>
        </w:r>
        <w:r w:rsidR="00996015">
          <w:rPr>
            <w:noProof/>
            <w:webHidden/>
          </w:rPr>
          <w:t>22</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612" w:history="1">
        <w:r w:rsidR="00996015" w:rsidRPr="00C275DF">
          <w:rPr>
            <w:rStyle w:val="Hyperlink"/>
            <w:noProof/>
          </w:rPr>
          <w:t>6</w:t>
        </w:r>
        <w:r w:rsidR="00996015">
          <w:rPr>
            <w:rFonts w:asciiTheme="minorHAnsi" w:eastAsiaTheme="minorEastAsia" w:hAnsiTheme="minorHAnsi" w:cstheme="minorBidi"/>
            <w:noProof/>
            <w:sz w:val="24"/>
          </w:rPr>
          <w:tab/>
        </w:r>
        <w:r w:rsidR="00996015" w:rsidRPr="00C275DF">
          <w:rPr>
            <w:rStyle w:val="Hyperlink"/>
            <w:noProof/>
          </w:rPr>
          <w:t>Conformance</w:t>
        </w:r>
        <w:r w:rsidR="00996015">
          <w:rPr>
            <w:noProof/>
            <w:webHidden/>
          </w:rPr>
          <w:tab/>
        </w:r>
        <w:r>
          <w:rPr>
            <w:noProof/>
            <w:webHidden/>
          </w:rPr>
          <w:fldChar w:fldCharType="begin"/>
        </w:r>
        <w:r w:rsidR="00996015">
          <w:rPr>
            <w:noProof/>
            <w:webHidden/>
          </w:rPr>
          <w:instrText xml:space="preserve"> PAGEREF _Toc349612 \h </w:instrText>
        </w:r>
        <w:r>
          <w:rPr>
            <w:noProof/>
            <w:webHidden/>
          </w:rPr>
        </w:r>
        <w:r>
          <w:rPr>
            <w:noProof/>
            <w:webHidden/>
          </w:rPr>
          <w:fldChar w:fldCharType="separate"/>
        </w:r>
        <w:r w:rsidR="00996015">
          <w:rPr>
            <w:noProof/>
            <w:webHidden/>
          </w:rPr>
          <w:t>23</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613" w:history="1">
        <w:r w:rsidR="00996015" w:rsidRPr="00C275DF">
          <w:rPr>
            <w:rStyle w:val="Hyperlink"/>
            <w:noProof/>
          </w:rPr>
          <w:t>Appendix A. ServiceGroup example (non-normative)</w:t>
        </w:r>
        <w:r w:rsidR="00996015">
          <w:rPr>
            <w:noProof/>
            <w:webHidden/>
          </w:rPr>
          <w:tab/>
        </w:r>
        <w:r>
          <w:rPr>
            <w:noProof/>
            <w:webHidden/>
          </w:rPr>
          <w:fldChar w:fldCharType="begin"/>
        </w:r>
        <w:r w:rsidR="00996015">
          <w:rPr>
            <w:noProof/>
            <w:webHidden/>
          </w:rPr>
          <w:instrText xml:space="preserve"> PAGEREF _Toc349613 \h </w:instrText>
        </w:r>
        <w:r>
          <w:rPr>
            <w:noProof/>
            <w:webHidden/>
          </w:rPr>
        </w:r>
        <w:r>
          <w:rPr>
            <w:noProof/>
            <w:webHidden/>
          </w:rPr>
          <w:fldChar w:fldCharType="separate"/>
        </w:r>
        <w:r w:rsidR="00996015">
          <w:rPr>
            <w:noProof/>
            <w:webHidden/>
          </w:rPr>
          <w:t>24</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614" w:history="1">
        <w:r w:rsidR="00996015" w:rsidRPr="00C275DF">
          <w:rPr>
            <w:rStyle w:val="Hyperlink"/>
            <w:noProof/>
          </w:rPr>
          <w:t>Appendix B. ServiceMetadata example (non-normative)</w:t>
        </w:r>
        <w:r w:rsidR="00996015">
          <w:rPr>
            <w:noProof/>
            <w:webHidden/>
          </w:rPr>
          <w:tab/>
        </w:r>
        <w:r>
          <w:rPr>
            <w:noProof/>
            <w:webHidden/>
          </w:rPr>
          <w:fldChar w:fldCharType="begin"/>
        </w:r>
        <w:r w:rsidR="00996015">
          <w:rPr>
            <w:noProof/>
            <w:webHidden/>
          </w:rPr>
          <w:instrText xml:space="preserve"> PAGEREF _Toc349614 \h </w:instrText>
        </w:r>
        <w:r>
          <w:rPr>
            <w:noProof/>
            <w:webHidden/>
          </w:rPr>
        </w:r>
        <w:r>
          <w:rPr>
            <w:noProof/>
            <w:webHidden/>
          </w:rPr>
          <w:fldChar w:fldCharType="separate"/>
        </w:r>
        <w:r w:rsidR="00996015">
          <w:rPr>
            <w:noProof/>
            <w:webHidden/>
          </w:rPr>
          <w:t>25</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615" w:history="1">
        <w:r w:rsidR="00996015" w:rsidRPr="00C275DF">
          <w:rPr>
            <w:rStyle w:val="Hyperlink"/>
            <w:noProof/>
          </w:rPr>
          <w:t>Appendix C. Major changes from SMP 1.0 (non-normative)</w:t>
        </w:r>
        <w:r w:rsidR="00996015">
          <w:rPr>
            <w:noProof/>
            <w:webHidden/>
          </w:rPr>
          <w:tab/>
        </w:r>
        <w:r>
          <w:rPr>
            <w:noProof/>
            <w:webHidden/>
          </w:rPr>
          <w:fldChar w:fldCharType="begin"/>
        </w:r>
        <w:r w:rsidR="00996015">
          <w:rPr>
            <w:noProof/>
            <w:webHidden/>
          </w:rPr>
          <w:instrText xml:space="preserve"> PAGEREF _Toc349615 \h </w:instrText>
        </w:r>
        <w:r>
          <w:rPr>
            <w:noProof/>
            <w:webHidden/>
          </w:rPr>
        </w:r>
        <w:r>
          <w:rPr>
            <w:noProof/>
            <w:webHidden/>
          </w:rPr>
          <w:fldChar w:fldCharType="separate"/>
        </w:r>
        <w:r w:rsidR="00996015">
          <w:rPr>
            <w:noProof/>
            <w:webHidden/>
          </w:rPr>
          <w:t>26</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616" w:history="1">
        <w:r w:rsidR="00996015" w:rsidRPr="00C275DF">
          <w:rPr>
            <w:rStyle w:val="Hyperlink"/>
            <w:noProof/>
          </w:rPr>
          <w:t>Appendix D. Acknowledgments (non-normative)</w:t>
        </w:r>
        <w:r w:rsidR="00996015">
          <w:rPr>
            <w:noProof/>
            <w:webHidden/>
          </w:rPr>
          <w:tab/>
        </w:r>
        <w:r>
          <w:rPr>
            <w:noProof/>
            <w:webHidden/>
          </w:rPr>
          <w:fldChar w:fldCharType="begin"/>
        </w:r>
        <w:r w:rsidR="00996015">
          <w:rPr>
            <w:noProof/>
            <w:webHidden/>
          </w:rPr>
          <w:instrText xml:space="preserve"> PAGEREF _Toc349616 \h </w:instrText>
        </w:r>
        <w:r>
          <w:rPr>
            <w:noProof/>
            <w:webHidden/>
          </w:rPr>
        </w:r>
        <w:r>
          <w:rPr>
            <w:noProof/>
            <w:webHidden/>
          </w:rPr>
          <w:fldChar w:fldCharType="separate"/>
        </w:r>
        <w:r w:rsidR="00996015">
          <w:rPr>
            <w:noProof/>
            <w:webHidden/>
          </w:rPr>
          <w:t>27</w:t>
        </w:r>
        <w:r>
          <w:rPr>
            <w:noProof/>
            <w:webHidden/>
          </w:rPr>
          <w:fldChar w:fldCharType="end"/>
        </w:r>
      </w:hyperlink>
    </w:p>
    <w:p w:rsidR="00996015" w:rsidRDefault="00D931EF">
      <w:pPr>
        <w:pStyle w:val="Verzeichnis1"/>
        <w:rPr>
          <w:rFonts w:asciiTheme="minorHAnsi" w:eastAsiaTheme="minorEastAsia" w:hAnsiTheme="minorHAnsi" w:cstheme="minorBidi"/>
          <w:noProof/>
          <w:sz w:val="24"/>
        </w:rPr>
      </w:pPr>
      <w:hyperlink w:anchor="_Toc349617" w:history="1">
        <w:r w:rsidR="00996015" w:rsidRPr="00C275DF">
          <w:rPr>
            <w:rStyle w:val="Hyperlink"/>
            <w:noProof/>
          </w:rPr>
          <w:t>Appendix E. Revision History</w:t>
        </w:r>
        <w:r w:rsidR="00996015">
          <w:rPr>
            <w:noProof/>
            <w:webHidden/>
          </w:rPr>
          <w:tab/>
        </w:r>
        <w:r>
          <w:rPr>
            <w:noProof/>
            <w:webHidden/>
          </w:rPr>
          <w:fldChar w:fldCharType="begin"/>
        </w:r>
        <w:r w:rsidR="00996015">
          <w:rPr>
            <w:noProof/>
            <w:webHidden/>
          </w:rPr>
          <w:instrText xml:space="preserve"> PAGEREF _Toc349617 \h </w:instrText>
        </w:r>
        <w:r>
          <w:rPr>
            <w:noProof/>
            <w:webHidden/>
          </w:rPr>
        </w:r>
        <w:r>
          <w:rPr>
            <w:noProof/>
            <w:webHidden/>
          </w:rPr>
          <w:fldChar w:fldCharType="separate"/>
        </w:r>
        <w:r w:rsidR="00996015">
          <w:rPr>
            <w:noProof/>
            <w:webHidden/>
          </w:rPr>
          <w:t>28</w:t>
        </w:r>
        <w:r>
          <w:rPr>
            <w:noProof/>
            <w:webHidden/>
          </w:rPr>
          <w:fldChar w:fldCharType="end"/>
        </w:r>
      </w:hyperlink>
    </w:p>
    <w:p w:rsidR="006E4329" w:rsidRPr="00F35F0E" w:rsidRDefault="00D931EF" w:rsidP="00544386">
      <w:pPr>
        <w:pStyle w:val="Abstract"/>
      </w:pPr>
      <w:r w:rsidRPr="00F35F0E">
        <w:rPr>
          <w:szCs w:val="24"/>
        </w:rPr>
        <w:fldChar w:fldCharType="end"/>
      </w:r>
    </w:p>
    <w:p w:rsidR="00903BE1" w:rsidRPr="00F35F0E" w:rsidRDefault="00903BE1" w:rsidP="00E01912">
      <w:pPr>
        <w:sectPr w:rsidR="00903BE1" w:rsidRPr="00F35F0E" w:rsidSect="00903BE1">
          <w:footerReference w:type="default" r:id="rId34"/>
          <w:pgSz w:w="12240" w:h="15840" w:code="1"/>
          <w:pgMar w:top="1440" w:right="1440" w:bottom="720" w:left="1440" w:header="720" w:footer="720" w:gutter="0"/>
          <w:cols w:space="720"/>
          <w:docGrid w:linePitch="360"/>
        </w:sectPr>
      </w:pPr>
      <w:bookmarkStart w:id="5" w:name="_Toc287332006"/>
    </w:p>
    <w:p w:rsidR="00C71349" w:rsidRDefault="00177DED" w:rsidP="0076113A">
      <w:pPr>
        <w:pStyle w:val="berschrift1"/>
      </w:pPr>
      <w:bookmarkStart w:id="6" w:name="_Toc349552"/>
      <w:r w:rsidRPr="00F35F0E">
        <w:lastRenderedPageBreak/>
        <w:t>Introduction</w:t>
      </w:r>
      <w:bookmarkEnd w:id="0"/>
      <w:bookmarkEnd w:id="5"/>
      <w:bookmarkEnd w:id="6"/>
    </w:p>
    <w:p w:rsidR="00C33136" w:rsidRPr="00C33136" w:rsidRDefault="00C33136" w:rsidP="00C33136">
      <w:pPr>
        <w:pStyle w:val="berschrift2"/>
      </w:pPr>
      <w:bookmarkStart w:id="7" w:name="_Toc349553"/>
      <w:r>
        <w:t>Service Metadata Publishing</w:t>
      </w:r>
      <w:bookmarkEnd w:id="7"/>
    </w:p>
    <w:p w:rsidR="00C33136" w:rsidRDefault="00C33136" w:rsidP="00C33136">
      <w:r>
        <w:t xml:space="preserve">This document describes the Service Metadata Publishing protocol (SMP) and </w:t>
      </w:r>
      <w:proofErr w:type="gramStart"/>
      <w:r>
        <w:t>its</w:t>
      </w:r>
      <w:proofErr w:type="gramEnd"/>
      <w:r>
        <w:t xml:space="preserve"> binding to a </w:t>
      </w:r>
      <w:r w:rsidR="00D931EF">
        <w:fldChar w:fldCharType="begin"/>
      </w:r>
      <w:r w:rsidR="008D0F0D">
        <w:instrText xml:space="preserve"> REF REST \h </w:instrText>
      </w:r>
      <w:r w:rsidR="00D931EF">
        <w:fldChar w:fldCharType="separate"/>
      </w:r>
      <w:r w:rsidR="005761AC" w:rsidRPr="00F35F0E">
        <w:rPr>
          <w:b/>
        </w:rPr>
        <w:t>[REST]</w:t>
      </w:r>
      <w:r w:rsidR="00D931EF">
        <w:fldChar w:fldCharType="end"/>
      </w:r>
      <w:r>
        <w:t xml:space="preserve"> interface for Service Metadata Publication within a 4-corner network. It defines the data model for the messages exchanged between a Service Metadata Publisher and a client application wishing to discover the endpoint information necessary to send a business document to the intended recipient (defined in this specification as a “Participant”). A client application in this context can either be an end-user business application or a gateway in a 4-corner network (sometimes also referred to as an Access Point).</w:t>
      </w:r>
    </w:p>
    <w:p w:rsidR="00C33136" w:rsidRDefault="00C33136" w:rsidP="00C33136">
      <w:r>
        <w:t>It also specifies how this endpoint discovery process is implemented using a REST transport interface. The SMP protocol itself however is open for binding to other transport protocols such as AS4, however such bindings are not specified in this specification.</w:t>
      </w:r>
    </w:p>
    <w:p w:rsidR="007126CA" w:rsidRPr="00F35F0E" w:rsidRDefault="00C33136" w:rsidP="00C33136">
      <w:r>
        <w:t>SMP is typically used to discover endpoint information and capabilities between entities exchanging business documents in a 4-cornered network. In some 4-cornered networks, such as is the case in the European eHealth domain, business information is being exchanged in different structured forms than as documents. The term “document” used in this specification may in such networks be interpreted as referring to any resource that is being exchanged in the network.</w:t>
      </w:r>
    </w:p>
    <w:p w:rsidR="00604E9A" w:rsidRPr="00F35F0E" w:rsidRDefault="00604E9A" w:rsidP="00B67212">
      <w:pPr>
        <w:pStyle w:val="berschrift2"/>
        <w:numPr>
          <w:ilvl w:val="1"/>
          <w:numId w:val="2"/>
        </w:numPr>
      </w:pPr>
      <w:bookmarkStart w:id="8" w:name="_Toc349554"/>
      <w:bookmarkStart w:id="9" w:name="_Toc85472893"/>
      <w:bookmarkStart w:id="10" w:name="_Toc287332007"/>
      <w:r w:rsidRPr="00F35F0E">
        <w:t>IPR Policy</w:t>
      </w:r>
      <w:bookmarkEnd w:id="8"/>
    </w:p>
    <w:p w:rsidR="009839F6" w:rsidRPr="00F35F0E" w:rsidRDefault="009839F6" w:rsidP="00604E9A">
      <w:pPr>
        <w:pStyle w:val="Abstract"/>
        <w:ind w:left="0"/>
      </w:pPr>
      <w:r w:rsidRPr="00F35F0E">
        <w:t xml:space="preserve">This Working Draft is being developed under the </w:t>
      </w:r>
      <w:hyperlink r:id="rId35" w:anchor="Non-Assertion-Mode" w:history="1">
        <w:r w:rsidRPr="00F35F0E">
          <w:rPr>
            <w:rStyle w:val="Hyperlink"/>
          </w:rPr>
          <w:t>Non-Assertion</w:t>
        </w:r>
      </w:hyperlink>
      <w:r w:rsidRPr="00F35F0E">
        <w:t xml:space="preserve"> Mode of the </w:t>
      </w:r>
      <w:hyperlink r:id="rId36" w:history="1">
        <w:r w:rsidRPr="00F35F0E">
          <w:rPr>
            <w:rStyle w:val="Hyperlink"/>
          </w:rPr>
          <w:t>OASIS IPR Policy</w:t>
        </w:r>
      </w:hyperlink>
      <w:r w:rsidRPr="00F35F0E">
        <w:t xml:space="preserve">, the mode chosen when the Technical Committee was established. </w:t>
      </w:r>
    </w:p>
    <w:p w:rsidR="00604E9A" w:rsidRPr="00F35F0E" w:rsidRDefault="009839F6" w:rsidP="00604E9A">
      <w:pPr>
        <w:pStyle w:val="Abstract"/>
        <w:ind w:left="0"/>
      </w:pPr>
      <w:r w:rsidRPr="00F35F0E">
        <w:t>For information on whether any patents have been disclosed that may be essential to implementing this specification, and any offers of patent licensing terms, please refer to the Intellectual Property Rights section of the TC’s web page (</w:t>
      </w:r>
      <w:hyperlink r:id="rId37" w:history="1">
        <w:r w:rsidRPr="00F35F0E">
          <w:rPr>
            <w:rStyle w:val="Hyperlink"/>
          </w:rPr>
          <w:t>https://www.oasis-open.org/committees/bdxr/ipr.php</w:t>
        </w:r>
      </w:hyperlink>
      <w:r w:rsidRPr="00F35F0E">
        <w:rPr>
          <w:rStyle w:val="Hyperlink"/>
          <w:color w:val="000000"/>
        </w:rPr>
        <w:t>).</w:t>
      </w:r>
    </w:p>
    <w:p w:rsidR="00C71349" w:rsidRPr="00F35F0E" w:rsidRDefault="00C02DEC" w:rsidP="00A710C8">
      <w:pPr>
        <w:pStyle w:val="berschrift2"/>
      </w:pPr>
      <w:bookmarkStart w:id="11" w:name="_Toc349555"/>
      <w:r w:rsidRPr="00F35F0E">
        <w:t>Terminology</w:t>
      </w:r>
      <w:bookmarkEnd w:id="9"/>
      <w:bookmarkEnd w:id="10"/>
      <w:bookmarkEnd w:id="11"/>
    </w:p>
    <w:p w:rsidR="00C71349" w:rsidRPr="00F35F0E" w:rsidRDefault="00745446" w:rsidP="008C100C">
      <w:r w:rsidRPr="00F35F0E">
        <w:t xml:space="preserve">The key words “MUST”, “MUST NOT”, “REQUIRED”, “SHALL”, “SHALL NOT”, “SHOULD”, “SHOULD NOT”, “RECOMMENDED”, “MAY”, and “OPTIONAL” in this document are to be interpreted as described in </w:t>
      </w:r>
      <w:r w:rsidR="001A52C9" w:rsidRPr="00F35F0E">
        <w:t>[</w:t>
      </w:r>
      <w:hyperlink w:anchor="RFC2119" w:history="1">
        <w:r w:rsidR="001A52C9" w:rsidRPr="00F35F0E">
          <w:rPr>
            <w:rStyle w:val="Hyperlink"/>
          </w:rPr>
          <w:t>RFC2119</w:t>
        </w:r>
      </w:hyperlink>
      <w:r w:rsidR="001A52C9" w:rsidRPr="00F35F0E">
        <w:t>]</w:t>
      </w:r>
      <w:r w:rsidR="00C02DEC" w:rsidRPr="00F35F0E">
        <w:t>.</w:t>
      </w:r>
    </w:p>
    <w:p w:rsidR="00C02DEC" w:rsidRPr="00F35F0E" w:rsidRDefault="00C02DEC" w:rsidP="00A710C8">
      <w:pPr>
        <w:pStyle w:val="berschrift2"/>
      </w:pPr>
      <w:bookmarkStart w:id="12" w:name="_Ref7502892"/>
      <w:bookmarkStart w:id="13" w:name="_Toc12011611"/>
      <w:bookmarkStart w:id="14" w:name="_Toc85472894"/>
      <w:bookmarkStart w:id="15" w:name="_Toc287332008"/>
      <w:bookmarkStart w:id="16" w:name="_Toc349556"/>
      <w:r w:rsidRPr="00F35F0E">
        <w:t>Normative</w:t>
      </w:r>
      <w:bookmarkEnd w:id="12"/>
      <w:bookmarkEnd w:id="13"/>
      <w:r w:rsidRPr="00F35F0E">
        <w:t xml:space="preserve"> References</w:t>
      </w:r>
      <w:bookmarkEnd w:id="14"/>
      <w:bookmarkEnd w:id="15"/>
      <w:bookmarkEnd w:id="16"/>
    </w:p>
    <w:p w:rsidR="00704888" w:rsidRPr="00F35F0E" w:rsidRDefault="00704888" w:rsidP="00704888">
      <w:pPr>
        <w:pStyle w:val="Ref"/>
      </w:pPr>
      <w:bookmarkStart w:id="17" w:name="_Toc85472895"/>
      <w:bookmarkStart w:id="18" w:name="_Toc287332009"/>
      <w:r w:rsidRPr="00F35F0E">
        <w:rPr>
          <w:rStyle w:val="Refterm"/>
        </w:rPr>
        <w:t>[</w:t>
      </w:r>
      <w:bookmarkStart w:id="19" w:name="RFC2119"/>
      <w:r w:rsidRPr="00F35F0E">
        <w:rPr>
          <w:rStyle w:val="Refterm"/>
        </w:rPr>
        <w:t>RFC2119</w:t>
      </w:r>
      <w:bookmarkEnd w:id="19"/>
      <w:r w:rsidRPr="00F35F0E">
        <w:rPr>
          <w:rStyle w:val="Refterm"/>
        </w:rPr>
        <w:t>]</w:t>
      </w:r>
      <w:r w:rsidRPr="00F35F0E">
        <w:tab/>
      </w:r>
      <w:proofErr w:type="spellStart"/>
      <w:r w:rsidRPr="00F35F0E">
        <w:t>Bradner</w:t>
      </w:r>
      <w:proofErr w:type="spellEnd"/>
      <w:r w:rsidRPr="00F35F0E">
        <w:t xml:space="preserve">, S., “Key words for use in RFCs to Indicate Requirement Levels”, BCP 14, RFC 2119, March 1997. </w:t>
      </w:r>
      <w:hyperlink r:id="rId38" w:history="1">
        <w:r w:rsidRPr="00F35F0E">
          <w:rPr>
            <w:rStyle w:val="Hyperlink"/>
          </w:rPr>
          <w:t>http://www.ietf.org/rfc/rfc2119.txt</w:t>
        </w:r>
      </w:hyperlink>
      <w:r w:rsidRPr="00F35F0E">
        <w:t>.</w:t>
      </w:r>
    </w:p>
    <w:p w:rsidR="000D4FB9" w:rsidRPr="00F35F0E" w:rsidRDefault="000D4FB9" w:rsidP="00704888">
      <w:pPr>
        <w:pStyle w:val="Ref"/>
      </w:pPr>
      <w:bookmarkStart w:id="20" w:name="RFC7231"/>
      <w:r w:rsidRPr="00F35F0E">
        <w:rPr>
          <w:b/>
        </w:rPr>
        <w:t>[RFC7231]</w:t>
      </w:r>
      <w:bookmarkEnd w:id="20"/>
      <w:r w:rsidRPr="00F35F0E">
        <w:tab/>
        <w:t xml:space="preserve">"Hypertext Transfer Protocol (HTTP/1.1): Semantics and Content", RFC 7231, June 2014. </w:t>
      </w:r>
      <w:hyperlink r:id="rId39" w:history="1">
        <w:r w:rsidRPr="00F35F0E">
          <w:rPr>
            <w:rStyle w:val="Hyperlink"/>
          </w:rPr>
          <w:t>https://tools.ietf.org/html/rfc7231</w:t>
        </w:r>
      </w:hyperlink>
    </w:p>
    <w:p w:rsidR="00B95413" w:rsidRPr="00F35F0E" w:rsidRDefault="00B95413" w:rsidP="00704888">
      <w:pPr>
        <w:pStyle w:val="Ref"/>
      </w:pPr>
      <w:bookmarkStart w:id="21" w:name="RFC7232"/>
      <w:r w:rsidRPr="00F35F0E">
        <w:rPr>
          <w:b/>
        </w:rPr>
        <w:t>[RFC7232]</w:t>
      </w:r>
      <w:bookmarkEnd w:id="21"/>
      <w:r w:rsidRPr="00F35F0E">
        <w:tab/>
        <w:t xml:space="preserve">“Hypertext Transfer Protocol (HTTP/1.1): Conditional Requests”, RFC 7232, June 2014, </w:t>
      </w:r>
      <w:hyperlink r:id="rId40" w:history="1">
        <w:r w:rsidRPr="00F35F0E">
          <w:rPr>
            <w:rStyle w:val="Hyperlink"/>
          </w:rPr>
          <w:t>http://www.ietf.org/rfc/rfc7232.txt</w:t>
        </w:r>
      </w:hyperlink>
    </w:p>
    <w:p w:rsidR="00C87B96" w:rsidRPr="00F35F0E" w:rsidRDefault="00C87B96" w:rsidP="00704888">
      <w:pPr>
        <w:pStyle w:val="Ref"/>
      </w:pPr>
      <w:bookmarkStart w:id="22" w:name="XML1_0"/>
      <w:r w:rsidRPr="00F35F0E">
        <w:rPr>
          <w:b/>
        </w:rPr>
        <w:t>[XML 1.0]</w:t>
      </w:r>
      <w:bookmarkEnd w:id="22"/>
      <w:r w:rsidRPr="00F35F0E">
        <w:tab/>
        <w:t xml:space="preserve">“Extensible Markup Language (XML) 1.0 (Fifth Edition)”, W3C Recommendations, 26 November 2008, </w:t>
      </w:r>
      <w:hyperlink r:id="rId41" w:history="1">
        <w:r w:rsidRPr="00F35F0E">
          <w:rPr>
            <w:rStyle w:val="Hyperlink"/>
          </w:rPr>
          <w:t>http://www.w3.org/TR/xml/</w:t>
        </w:r>
      </w:hyperlink>
    </w:p>
    <w:p w:rsidR="00C87B96" w:rsidRPr="00F35F0E" w:rsidRDefault="00A925A0" w:rsidP="00A925A0">
      <w:pPr>
        <w:pStyle w:val="Ref"/>
      </w:pPr>
      <w:bookmarkStart w:id="23" w:name="Unicode"/>
      <w:r w:rsidRPr="00F35F0E">
        <w:rPr>
          <w:b/>
        </w:rPr>
        <w:t>[Unicode]</w:t>
      </w:r>
      <w:bookmarkEnd w:id="23"/>
      <w:r w:rsidRPr="00F35F0E">
        <w:tab/>
        <w:t xml:space="preserve">“The Unicode Standard, Version 7.0.0”, (Mountain View, CA: The Unicode Consortium, 2014. ISBN 978-1-936213-09-2) </w:t>
      </w:r>
      <w:hyperlink r:id="rId42" w:history="1">
        <w:r w:rsidRPr="00F35F0E">
          <w:rPr>
            <w:rStyle w:val="Hyperlink"/>
          </w:rPr>
          <w:t>http://www.unicode.org/versions/Unicode7.0.0/</w:t>
        </w:r>
      </w:hyperlink>
    </w:p>
    <w:p w:rsidR="00A12906" w:rsidRPr="00F35F0E" w:rsidRDefault="00A12906" w:rsidP="00A925A0">
      <w:pPr>
        <w:pStyle w:val="Ref"/>
      </w:pPr>
      <w:bookmarkStart w:id="24" w:name="XML_DSIG1"/>
      <w:r w:rsidRPr="00F35F0E">
        <w:rPr>
          <w:b/>
        </w:rPr>
        <w:t>[XML-DSIG1]</w:t>
      </w:r>
      <w:bookmarkEnd w:id="24"/>
      <w:r w:rsidRPr="00F35F0E">
        <w:tab/>
        <w:t xml:space="preserve">XML Signature Syntax and Processing Version 1.1, D. Eastlake, J. </w:t>
      </w:r>
      <w:proofErr w:type="spellStart"/>
      <w:r w:rsidRPr="00F35F0E">
        <w:t>Reagle</w:t>
      </w:r>
      <w:proofErr w:type="spellEnd"/>
      <w:r w:rsidRPr="00F35F0E">
        <w:t xml:space="preserve">, D. Solo, F. Hirsch, M. </w:t>
      </w:r>
      <w:proofErr w:type="spellStart"/>
      <w:r w:rsidRPr="00F35F0E">
        <w:t>Nyström</w:t>
      </w:r>
      <w:proofErr w:type="spellEnd"/>
      <w:r w:rsidRPr="00F35F0E">
        <w:t xml:space="preserve">, T. Roessler, K. </w:t>
      </w:r>
      <w:proofErr w:type="spellStart"/>
      <w:r w:rsidRPr="00F35F0E">
        <w:t>Yiu</w:t>
      </w:r>
      <w:proofErr w:type="spellEnd"/>
      <w:r w:rsidRPr="00F35F0E">
        <w:t xml:space="preserve">, Editors, W3C Recommendation, April 11, 2013, http://www.w3.org/TR/2013/REC-xmldsig-core1-20130411/. Latest version available at </w:t>
      </w:r>
      <w:hyperlink r:id="rId43" w:history="1">
        <w:r w:rsidRPr="00F35F0E">
          <w:rPr>
            <w:rStyle w:val="Hyperlink"/>
          </w:rPr>
          <w:t>http://www.w3.org/TR/xmldsig-core1/</w:t>
        </w:r>
      </w:hyperlink>
    </w:p>
    <w:p w:rsidR="007D0291" w:rsidRPr="00F35F0E" w:rsidRDefault="007D0291" w:rsidP="00A925A0">
      <w:pPr>
        <w:pStyle w:val="Ref"/>
      </w:pPr>
      <w:bookmarkStart w:id="25" w:name="X509v3"/>
      <w:r w:rsidRPr="00F35F0E">
        <w:rPr>
          <w:b/>
        </w:rPr>
        <w:lastRenderedPageBreak/>
        <w:t>[X509v3]</w:t>
      </w:r>
      <w:bookmarkEnd w:id="25"/>
      <w:r w:rsidRPr="00F35F0E">
        <w:tab/>
        <w:t>ITU-T Recommendation X.509 version 3 (1997). "Information Technology - Open Systems Interconnection - The Directory Authentication Framework" ISO/IEC 9594-8:1997</w:t>
      </w:r>
    </w:p>
    <w:p w:rsidR="006268A8" w:rsidRPr="00F35F0E" w:rsidRDefault="006268A8" w:rsidP="00A925A0">
      <w:pPr>
        <w:pStyle w:val="Ref"/>
        <w:rPr>
          <w:rStyle w:val="Hyperlink"/>
        </w:rPr>
      </w:pPr>
      <w:bookmarkStart w:id="26" w:name="CCTS"/>
      <w:r w:rsidRPr="00F35F0E">
        <w:rPr>
          <w:b/>
        </w:rPr>
        <w:t>[CCTS]</w:t>
      </w:r>
      <w:bookmarkEnd w:id="26"/>
      <w:r w:rsidR="001D14DE" w:rsidRPr="00F35F0E">
        <w:rPr>
          <w:b/>
        </w:rPr>
        <w:tab/>
      </w:r>
      <w:r w:rsidR="00A84D76" w:rsidRPr="00F35F0E">
        <w:t xml:space="preserve">UN/CEFACT Core Component Technical Specification, Version 2.01, </w:t>
      </w:r>
      <w:hyperlink r:id="rId44" w:history="1">
        <w:r w:rsidR="003B6CE0" w:rsidRPr="00F35F0E">
          <w:rPr>
            <w:rStyle w:val="Hyperlink"/>
          </w:rPr>
          <w:t>http://www.unece.org/fileadmin/DAM/cefact/codesfortrade/CCTS/CCTS_V2-01_Final.pdf</w:t>
        </w:r>
      </w:hyperlink>
    </w:p>
    <w:p w:rsidR="00621D94" w:rsidRDefault="00621D94" w:rsidP="00621D94">
      <w:pPr>
        <w:pStyle w:val="Ref"/>
        <w:rPr>
          <w:rStyle w:val="Hyperlink"/>
        </w:rPr>
      </w:pPr>
      <w:bookmarkStart w:id="27" w:name="RFC3986"/>
      <w:r w:rsidRPr="00F35F0E">
        <w:rPr>
          <w:b/>
        </w:rPr>
        <w:t>[RFC3986]</w:t>
      </w:r>
      <w:bookmarkEnd w:id="27"/>
      <w:r w:rsidRPr="00F35F0E">
        <w:tab/>
        <w:t xml:space="preserve">Berners-Lee, T., Fielding, R., </w:t>
      </w:r>
      <w:proofErr w:type="spellStart"/>
      <w:r w:rsidRPr="00F35F0E">
        <w:t>Masinter</w:t>
      </w:r>
      <w:proofErr w:type="spellEnd"/>
      <w:r w:rsidRPr="00F35F0E">
        <w:t>, L., “Uniform Resource Identifier (URI): Generic Syntax”, RFC 39</w:t>
      </w:r>
      <w:r w:rsidR="00B453B5" w:rsidRPr="00F35F0E">
        <w:t>86</w:t>
      </w:r>
      <w:r w:rsidRPr="00F35F0E">
        <w:t xml:space="preserve">, January 2005, </w:t>
      </w:r>
      <w:hyperlink r:id="rId45" w:history="1">
        <w:r w:rsidRPr="00F35F0E">
          <w:rPr>
            <w:rStyle w:val="Hyperlink"/>
          </w:rPr>
          <w:t>http://tools.ietf.org/rfc/rfc3986</w:t>
        </w:r>
      </w:hyperlink>
    </w:p>
    <w:p w:rsidR="00010341" w:rsidRPr="00F35F0E" w:rsidRDefault="00010341" w:rsidP="00621D94">
      <w:pPr>
        <w:pStyle w:val="Ref"/>
      </w:pPr>
      <w:bookmarkStart w:id="28" w:name="C14N11"/>
      <w:r w:rsidRPr="00010341">
        <w:rPr>
          <w:b/>
        </w:rPr>
        <w:t>[C14N11]</w:t>
      </w:r>
      <w:bookmarkEnd w:id="28"/>
      <w:r w:rsidRPr="00010341">
        <w:tab/>
        <w:t xml:space="preserve">Canonical XML Version 1.1, W3C Recommendation, John Boyer and Glenn Marcy, 2 May 2008, </w:t>
      </w:r>
      <w:hyperlink r:id="rId46" w:history="1">
        <w:r w:rsidRPr="00B62BD2">
          <w:rPr>
            <w:rStyle w:val="Hyperlink"/>
          </w:rPr>
          <w:t>http://www.w3.org/TR/2008/REC-xml-c14n11-20080502/</w:t>
        </w:r>
      </w:hyperlink>
    </w:p>
    <w:p w:rsidR="00C02DEC" w:rsidRPr="00F35F0E" w:rsidRDefault="00C02DEC" w:rsidP="00A710C8">
      <w:pPr>
        <w:pStyle w:val="berschrift2"/>
      </w:pPr>
      <w:bookmarkStart w:id="29" w:name="_Toc349557"/>
      <w:r w:rsidRPr="00F35F0E">
        <w:t>Non-Normative References</w:t>
      </w:r>
      <w:bookmarkEnd w:id="17"/>
      <w:bookmarkEnd w:id="18"/>
      <w:bookmarkEnd w:id="29"/>
    </w:p>
    <w:p w:rsidR="00C06CFC" w:rsidRPr="00F35F0E" w:rsidRDefault="00C06CFC" w:rsidP="00C06CFC">
      <w:pPr>
        <w:pStyle w:val="Ref"/>
      </w:pPr>
      <w:bookmarkStart w:id="30" w:name="REST"/>
      <w:r w:rsidRPr="00F35F0E">
        <w:rPr>
          <w:b/>
        </w:rPr>
        <w:t>[REST]</w:t>
      </w:r>
      <w:bookmarkEnd w:id="30"/>
      <w:r w:rsidRPr="00F35F0E">
        <w:tab/>
        <w:t xml:space="preserve">“Architectural Styles and the Design of Network-based Software Architectures”, </w:t>
      </w:r>
      <w:hyperlink r:id="rId47" w:history="1">
        <w:r w:rsidRPr="00F35F0E">
          <w:rPr>
            <w:rStyle w:val="Hyperlink"/>
          </w:rPr>
          <w:t>http://www.ics.uci.edu/~fielding/pubs/dissertation/top.htm</w:t>
        </w:r>
      </w:hyperlink>
    </w:p>
    <w:p w:rsidR="00D5207A" w:rsidRPr="00F35F0E" w:rsidRDefault="00C06CFC" w:rsidP="00C06CFC">
      <w:pPr>
        <w:pStyle w:val="Ref"/>
        <w:rPr>
          <w:rStyle w:val="Hyperlink"/>
        </w:rPr>
      </w:pPr>
      <w:bookmarkStart w:id="31" w:name="BDXL"/>
      <w:r w:rsidRPr="00F35F0E">
        <w:rPr>
          <w:b/>
        </w:rPr>
        <w:t>[BDXL]</w:t>
      </w:r>
      <w:bookmarkEnd w:id="31"/>
      <w:r w:rsidRPr="00F35F0E">
        <w:tab/>
        <w:t xml:space="preserve">“Business Document Metadata Service Location (BDXL) Version 1.0“, Committee Specification, 10 June 2014, </w:t>
      </w:r>
      <w:hyperlink r:id="rId48" w:history="1">
        <w:r w:rsidR="005C7962" w:rsidRPr="00F35F0E">
          <w:rPr>
            <w:rStyle w:val="Hyperlink"/>
          </w:rPr>
          <w:t>http://docs.oasis-open.org/bdxr/BDX-Location/v1.0/cs01/BDX-Location-v1.0-cs01.html</w:t>
        </w:r>
      </w:hyperlink>
    </w:p>
    <w:p w:rsidR="00EE7D87" w:rsidRPr="00F35F0E" w:rsidRDefault="00757A4F" w:rsidP="00C06CFC">
      <w:pPr>
        <w:pStyle w:val="Ref"/>
      </w:pPr>
      <w:bookmarkStart w:id="32" w:name="ebCorePartyId"/>
      <w:r w:rsidRPr="00F35F0E">
        <w:rPr>
          <w:b/>
        </w:rPr>
        <w:t>[</w:t>
      </w:r>
      <w:proofErr w:type="spellStart"/>
      <w:r w:rsidRPr="00F35F0E">
        <w:rPr>
          <w:b/>
        </w:rPr>
        <w:t>ebCorePartyId</w:t>
      </w:r>
      <w:proofErr w:type="spellEnd"/>
      <w:r w:rsidRPr="00F35F0E">
        <w:rPr>
          <w:b/>
        </w:rPr>
        <w:t>]</w:t>
      </w:r>
      <w:bookmarkEnd w:id="32"/>
      <w:r w:rsidRPr="00F35F0E">
        <w:rPr>
          <w:b/>
        </w:rPr>
        <w:tab/>
      </w:r>
      <w:r w:rsidRPr="00F35F0E">
        <w:t xml:space="preserve">“OASIS </w:t>
      </w:r>
      <w:proofErr w:type="spellStart"/>
      <w:r w:rsidRPr="00F35F0E">
        <w:t>ebCore</w:t>
      </w:r>
      <w:proofErr w:type="spellEnd"/>
      <w:r w:rsidRPr="00F35F0E">
        <w:t xml:space="preserve"> Party Id Type Technical Specification Version 1.0. OASIS Committee Specification”, September 2010, </w:t>
      </w:r>
      <w:hyperlink r:id="rId49" w:history="1">
        <w:r w:rsidRPr="00F35F0E">
          <w:rPr>
            <w:rStyle w:val="Hyperlink"/>
          </w:rPr>
          <w:t>https://docs.oasis-open.org/ebcore/PartyIdType/v1.0/PartyIdType-1.0.odt</w:t>
        </w:r>
      </w:hyperlink>
    </w:p>
    <w:p w:rsidR="004D196B" w:rsidRPr="004E2FF4" w:rsidRDefault="00621D94" w:rsidP="00000CFA">
      <w:pPr>
        <w:pStyle w:val="Ref"/>
        <w:rPr>
          <w:lang w:val="da-DK"/>
        </w:rPr>
      </w:pPr>
      <w:bookmarkStart w:id="33" w:name="XAdES"/>
      <w:r w:rsidRPr="00F35F0E">
        <w:rPr>
          <w:b/>
        </w:rPr>
        <w:t xml:space="preserve"> </w:t>
      </w:r>
      <w:r w:rsidR="00000CFA" w:rsidRPr="00F35F0E">
        <w:rPr>
          <w:b/>
        </w:rPr>
        <w:t>[</w:t>
      </w:r>
      <w:proofErr w:type="spellStart"/>
      <w:r w:rsidR="00000CFA" w:rsidRPr="00F35F0E">
        <w:rPr>
          <w:b/>
        </w:rPr>
        <w:t>XAdES</w:t>
      </w:r>
      <w:proofErr w:type="spellEnd"/>
      <w:r w:rsidR="00000CFA" w:rsidRPr="00F35F0E">
        <w:rPr>
          <w:b/>
        </w:rPr>
        <w:t>]</w:t>
      </w:r>
      <w:bookmarkEnd w:id="33"/>
      <w:r w:rsidR="00000CFA" w:rsidRPr="00F35F0E">
        <w:tab/>
        <w:t xml:space="preserve">XML Advanced Electronic Signatures. </w:t>
      </w:r>
      <w:r w:rsidR="00000CFA" w:rsidRPr="004E2FF4">
        <w:rPr>
          <w:lang w:val="da-DK"/>
        </w:rPr>
        <w:t xml:space="preserve">ETSI TS 101 903 V1.4.1, June 2009, </w:t>
      </w:r>
      <w:hyperlink r:id="rId50" w:history="1">
        <w:r w:rsidR="00000CFA" w:rsidRPr="004E2FF4">
          <w:rPr>
            <w:rStyle w:val="Hyperlink"/>
            <w:lang w:val="da-DK"/>
          </w:rPr>
          <w:t>http://uri.etsi.org/01903/v1.4.1/ts_101903v010401p.pdf</w:t>
        </w:r>
      </w:hyperlink>
      <w:r w:rsidR="00000CFA" w:rsidRPr="004E2FF4">
        <w:rPr>
          <w:lang w:val="da-DK"/>
        </w:rPr>
        <w:t>.</w:t>
      </w:r>
    </w:p>
    <w:p w:rsidR="006D31DB" w:rsidRPr="00F35F0E" w:rsidRDefault="003A2E61" w:rsidP="00FD22AC">
      <w:pPr>
        <w:pStyle w:val="berschrift1"/>
      </w:pPr>
      <w:bookmarkStart w:id="34" w:name="_Toc349558"/>
      <w:r w:rsidRPr="00F35F0E">
        <w:lastRenderedPageBreak/>
        <w:t>SMP Protocol</w:t>
      </w:r>
      <w:bookmarkEnd w:id="34"/>
    </w:p>
    <w:p w:rsidR="0012387E" w:rsidRPr="00F35F0E" w:rsidRDefault="00C06CFC" w:rsidP="0012387E">
      <w:pPr>
        <w:pStyle w:val="berschrift2"/>
      </w:pPr>
      <w:bookmarkStart w:id="35" w:name="_Ref512287909"/>
      <w:bookmarkStart w:id="36" w:name="_Toc349559"/>
      <w:r w:rsidRPr="00F35F0E">
        <w:t>The Service Discovery Process</w:t>
      </w:r>
      <w:bookmarkEnd w:id="35"/>
      <w:bookmarkEnd w:id="36"/>
    </w:p>
    <w:p w:rsidR="0012387E" w:rsidRPr="00F35F0E" w:rsidRDefault="00C06CFC" w:rsidP="0012387E">
      <w:pPr>
        <w:pStyle w:val="berschrift3"/>
      </w:pPr>
      <w:bookmarkStart w:id="37" w:name="_Toc349560"/>
      <w:r w:rsidRPr="00F35F0E">
        <w:t>Introduction</w:t>
      </w:r>
      <w:bookmarkEnd w:id="37"/>
    </w:p>
    <w:p w:rsidR="004252EE" w:rsidRDefault="004252EE" w:rsidP="004252EE">
      <w:r>
        <w:t>The SMP protocol is intended to discover the capabilities of Participants in a network of entities. It allows Participants and/or their Access Points in the network to find the technical endpoints of their trading partners. In the 4-corner architecture the technical endpoint, the so-called Access Point, can be provided to the Participant as a service by a separate entity.</w:t>
      </w:r>
    </w:p>
    <w:p w:rsidR="004252EE" w:rsidRDefault="004252EE" w:rsidP="004252EE">
      <w:r>
        <w:t xml:space="preserve">In such a 4-cornered network, the discovery process is often a two-step process that starts with the lookup of the SMP service that holds the service metadata information about a Participant in the network. Each Participant is registered with one and only one Service Metadata Publisher. This lookup MAY be performed by the client using the Business Document Metadata Service Location protocol </w:t>
      </w:r>
      <w:r w:rsidR="00D931EF">
        <w:fldChar w:fldCharType="begin"/>
      </w:r>
      <w:r w:rsidR="00310299">
        <w:instrText xml:space="preserve"> REF BDXL \h </w:instrText>
      </w:r>
      <w:r w:rsidR="00D931EF">
        <w:fldChar w:fldCharType="separate"/>
      </w:r>
      <w:r w:rsidR="005761AC" w:rsidRPr="00F35F0E">
        <w:rPr>
          <w:b/>
        </w:rPr>
        <w:t>[BDXL]</w:t>
      </w:r>
      <w:r w:rsidR="00D931EF">
        <w:fldChar w:fldCharType="end"/>
      </w:r>
      <w:r>
        <w:t>.</w:t>
      </w:r>
    </w:p>
    <w:p w:rsidR="004252EE" w:rsidRDefault="004252EE" w:rsidP="004252EE">
      <w:r>
        <w:t>After retrieving the location of the SMP service, the client can then retrieve the metadata associated with the Participant. This metadata includes the information necessary to transmit the message to the recipient’s network endpoint.</w:t>
      </w:r>
    </w:p>
    <w:p w:rsidR="0012387E" w:rsidRPr="00F35F0E" w:rsidRDefault="004252EE" w:rsidP="004252EE">
      <w:r>
        <w:t>The diagram below represents the lookup flow for a sender contacting both the BDXL and the SMP:</w:t>
      </w:r>
    </w:p>
    <w:p w:rsidR="007C4DBF" w:rsidRPr="00F35F0E" w:rsidRDefault="007C4DBF" w:rsidP="00C06CFC"/>
    <w:p w:rsidR="007C4DBF" w:rsidRPr="00F35F0E" w:rsidRDefault="00477CDD" w:rsidP="007C4DBF">
      <w:pPr>
        <w:keepNext/>
      </w:pPr>
      <w:r w:rsidRPr="00F35F0E">
        <w:rPr>
          <w:noProof/>
          <w:lang w:val="de-AT" w:eastAsia="de-AT"/>
        </w:rPr>
        <w:drawing>
          <wp:inline distT="0" distB="0" distL="0" distR="0">
            <wp:extent cx="3593990" cy="2447441"/>
            <wp:effectExtent l="0" t="0" r="635" b="3810"/>
            <wp:docPr id="2"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1"/>
                    <pic:cNvPicPr>
                      <a:picLocks/>
                    </pic:cNvPicPr>
                  </pic:nvPicPr>
                  <pic:blipFill>
                    <a:blip r:embed="rId51"/>
                    <a:stretch>
                      <a:fillRect/>
                    </a:stretch>
                  </pic:blipFill>
                  <pic:spPr bwMode="auto">
                    <a:xfrm>
                      <a:off x="0" y="0"/>
                      <a:ext cx="3609330" cy="2457887"/>
                    </a:xfrm>
                    <a:prstGeom prst="rect">
                      <a:avLst/>
                    </a:prstGeom>
                    <a:noFill/>
                    <a:ln>
                      <a:noFill/>
                    </a:ln>
                  </pic:spPr>
                </pic:pic>
              </a:graphicData>
            </a:graphic>
          </wp:inline>
        </w:drawing>
      </w:r>
    </w:p>
    <w:p w:rsidR="00477CDD" w:rsidRPr="00F35F0E" w:rsidRDefault="007C4DBF" w:rsidP="007C4DBF">
      <w:pPr>
        <w:pStyle w:val="Beschriftung"/>
      </w:pPr>
      <w:r w:rsidRPr="00F35F0E">
        <w:t xml:space="preserve">Fig </w:t>
      </w:r>
      <w:r w:rsidR="00D931EF" w:rsidRPr="00F35F0E">
        <w:rPr>
          <w:noProof/>
        </w:rPr>
        <w:fldChar w:fldCharType="begin"/>
      </w:r>
      <w:r w:rsidR="00E82C73" w:rsidRPr="00F35F0E">
        <w:rPr>
          <w:noProof/>
        </w:rPr>
        <w:instrText xml:space="preserve"> SEQ Fig \* ARABIC </w:instrText>
      </w:r>
      <w:r w:rsidR="00D931EF" w:rsidRPr="00F35F0E">
        <w:rPr>
          <w:noProof/>
        </w:rPr>
        <w:fldChar w:fldCharType="separate"/>
      </w:r>
      <w:r w:rsidR="005761AC">
        <w:rPr>
          <w:noProof/>
        </w:rPr>
        <w:t>1</w:t>
      </w:r>
      <w:r w:rsidR="00D931EF" w:rsidRPr="00F35F0E">
        <w:rPr>
          <w:noProof/>
        </w:rPr>
        <w:fldChar w:fldCharType="end"/>
      </w:r>
      <w:r w:rsidRPr="00F35F0E">
        <w:t xml:space="preserve">: </w:t>
      </w:r>
      <w:r w:rsidR="00FD0677" w:rsidRPr="00F35F0E">
        <w:t>Participant</w:t>
      </w:r>
      <w:r w:rsidRPr="00F35F0E">
        <w:t xml:space="preserve"> lookup with Service Metadata</w:t>
      </w:r>
    </w:p>
    <w:p w:rsidR="001019DE" w:rsidRDefault="001019DE" w:rsidP="001019DE">
      <w:r>
        <w:t>Note that the use of BDXL to discover an SMP service is OPTIONAL. Networks implementing SMP MAY define alternative mechanisms for discovering SMP services within the network.</w:t>
      </w:r>
    </w:p>
    <w:p w:rsidR="005761AC" w:rsidRPr="00F35F0E" w:rsidRDefault="001019DE" w:rsidP="005A7B29">
      <w:r>
        <w:t>To accelerate the discovery process, the sender client MAY cache the metadata retrieved from the SMP instead of performing a lookup for every transaction (see:</w:t>
      </w:r>
      <w:r w:rsidR="00767DCB">
        <w:t xml:space="preserve"> </w:t>
      </w:r>
      <w:commentRangeStart w:id="38"/>
      <w:r w:rsidR="00D931EF">
        <w:fldChar w:fldCharType="begin"/>
      </w:r>
      <w:r w:rsidR="00767DCB">
        <w:instrText xml:space="preserve"> REF _Ref516042091 \r \h </w:instrText>
      </w:r>
      <w:r w:rsidR="00D931EF">
        <w:fldChar w:fldCharType="separate"/>
      </w:r>
      <w:proofErr w:type="gramStart"/>
      <w:r w:rsidR="005761AC">
        <w:t>0</w:t>
      </w:r>
      <w:r w:rsidR="00D931EF">
        <w:fldChar w:fldCharType="end"/>
      </w:r>
      <w:r>
        <w:t xml:space="preserve"> </w:t>
      </w:r>
      <w:commentRangeEnd w:id="38"/>
      <w:r w:rsidR="00F43E22">
        <w:rPr>
          <w:rStyle w:val="Kommentarzeichen"/>
        </w:rPr>
        <w:commentReference w:id="38"/>
      </w:r>
      <w:r w:rsidR="00D931EF">
        <w:fldChar w:fldCharType="begin"/>
      </w:r>
      <w:r w:rsidR="00767DCB">
        <w:instrText xml:space="preserve"> REF _Ref516042091 \h </w:instrText>
      </w:r>
      <w:r w:rsidR="00D931EF">
        <w:fldChar w:fldCharType="separate"/>
      </w:r>
      <w:r w:rsidR="005761AC" w:rsidRPr="00F35F0E">
        <w:t>An SMP implementation</w:t>
      </w:r>
      <w:proofErr w:type="gramEnd"/>
      <w:r w:rsidR="005761AC" w:rsidRPr="00F35F0E">
        <w:t xml:space="preserve"> MAY support other HTTP status codes as well.</w:t>
      </w:r>
    </w:p>
    <w:p w:rsidR="005761AC" w:rsidRPr="00F35F0E" w:rsidRDefault="005761AC" w:rsidP="005A7B29">
      <w:r w:rsidRPr="00F35F0E">
        <w:t>An SMP implementation MUST NOT use redirection in the manner indicated by the HTTP 3xx codes. Clients are not required to support active redirection.</w:t>
      </w:r>
    </w:p>
    <w:p w:rsidR="005761AC" w:rsidRPr="00F35F0E" w:rsidRDefault="005761AC" w:rsidP="005A7B29">
      <w:r w:rsidRPr="00F35F0E">
        <w:t xml:space="preserve">An SMP implementation SHOULD respond in accordance with </w:t>
      </w:r>
      <w:r w:rsidRPr="00F35F0E">
        <w:rPr>
          <w:b/>
        </w:rPr>
        <w:t>[RFC7231]</w:t>
      </w:r>
      <w:r w:rsidRPr="00F35F0E">
        <w:t xml:space="preserve"> to a request using the HTTP HEAD method.</w:t>
      </w:r>
    </w:p>
    <w:p w:rsidR="007C4DBF" w:rsidRPr="00F35F0E" w:rsidRDefault="005761AC" w:rsidP="001019DE">
      <w:proofErr w:type="gramStart"/>
      <w:r w:rsidRPr="00F35F0E">
        <w:t>Caching of HTTP responses</w:t>
      </w:r>
      <w:r w:rsidR="00D931EF">
        <w:fldChar w:fldCharType="end"/>
      </w:r>
      <w:r w:rsidR="001019DE">
        <w:t>).</w:t>
      </w:r>
      <w:proofErr w:type="gramEnd"/>
    </w:p>
    <w:p w:rsidR="0012387E" w:rsidRPr="00F35F0E" w:rsidRDefault="00340D1A" w:rsidP="00340D1A">
      <w:pPr>
        <w:pStyle w:val="berschrift3"/>
      </w:pPr>
      <w:bookmarkStart w:id="39" w:name="_Toc349561"/>
      <w:r w:rsidRPr="00F35F0E">
        <w:lastRenderedPageBreak/>
        <w:t xml:space="preserve">Discovering services associated with a </w:t>
      </w:r>
      <w:r w:rsidR="00E75311" w:rsidRPr="00F35F0E">
        <w:t>P</w:t>
      </w:r>
      <w:r w:rsidRPr="00F35F0E">
        <w:t>articipant</w:t>
      </w:r>
      <w:bookmarkEnd w:id="39"/>
    </w:p>
    <w:p w:rsidR="004E62C1" w:rsidRDefault="004E62C1" w:rsidP="004E62C1">
      <w:r>
        <w:t>In addition to the direct lookup of Service Metadata based on a Participant identifier and service type, a sender MAY want to discover what services are provided by a given Participant. Such discovery is relevant for applications supporting several equivalent business processes. Knowing the capabilities of the Participant is valuable information to a sender application and ultimately to an end user. E.g. the end user may be presented with a choice between a “simple” and an “elaborate” business process.</w:t>
      </w:r>
    </w:p>
    <w:p w:rsidR="004E62C1" w:rsidRDefault="004E62C1" w:rsidP="004E62C1"/>
    <w:p w:rsidR="0012387E" w:rsidRPr="00F35F0E" w:rsidRDefault="004E62C1" w:rsidP="004E62C1">
      <w:r>
        <w:t xml:space="preserve">This is enabled by a pattern where the sender first retrieves the </w:t>
      </w:r>
      <w:proofErr w:type="spellStart"/>
      <w:r>
        <w:t>ServiceGroup</w:t>
      </w:r>
      <w:proofErr w:type="spellEnd"/>
      <w:r>
        <w:t xml:space="preserve"> entity, which holds a list of references to the associated resources.</w:t>
      </w:r>
    </w:p>
    <w:p w:rsidR="0012387E" w:rsidRPr="00F35F0E" w:rsidRDefault="006B6EDA" w:rsidP="006B6EDA">
      <w:pPr>
        <w:pStyle w:val="berschrift3"/>
      </w:pPr>
      <w:bookmarkStart w:id="40" w:name="_Toc349562"/>
      <w:r w:rsidRPr="00F35F0E">
        <w:t>Service Metadata Publisher Redirection</w:t>
      </w:r>
      <w:bookmarkEnd w:id="40"/>
    </w:p>
    <w:p w:rsidR="009A0BAA" w:rsidRDefault="009A0BAA" w:rsidP="009A0BAA">
      <w:r>
        <w:t>In most scenarios, a Participant-lookup will only point to a single Service Metadata Publisher. However, there are cases where a Participant would want to use different Service Metadata Publishers for different document types or processes. This is supported by Service Metadata Publisher Redirection.</w:t>
      </w:r>
    </w:p>
    <w:p w:rsidR="00D2526F" w:rsidRPr="00F35F0E" w:rsidRDefault="009A0BAA" w:rsidP="009A0BAA">
      <w:r>
        <w:t>In this pattern, the sender is redirected by the Service Metadata Publisher to a secondary, remote Service Metadata Publisher where the actual Service Metadata can be found. A Redirect element within the response points to the SMP that holds further information about the destination SMP, as illustrated in the following diagram:</w:t>
      </w:r>
    </w:p>
    <w:p w:rsidR="00BA37A5" w:rsidRPr="00F35F0E" w:rsidRDefault="00BA37A5" w:rsidP="005D5CCE"/>
    <w:p w:rsidR="00BA37A5" w:rsidRPr="00F35F0E" w:rsidRDefault="00BA37A5" w:rsidP="00BA37A5">
      <w:pPr>
        <w:keepNext/>
      </w:pPr>
      <w:r w:rsidRPr="00F35F0E">
        <w:rPr>
          <w:noProof/>
          <w:lang w:val="de-AT" w:eastAsia="de-AT"/>
        </w:rPr>
        <w:drawing>
          <wp:inline distT="0" distB="0" distL="0" distR="0">
            <wp:extent cx="4607782" cy="3021496"/>
            <wp:effectExtent l="0" t="0" r="2540" b="1270"/>
            <wp:docPr id="3" name="Bild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e 13"/>
                    <pic:cNvPicPr>
                      <a:picLocks/>
                    </pic:cNvPicPr>
                  </pic:nvPicPr>
                  <pic:blipFill>
                    <a:blip r:embed="rId53"/>
                    <a:stretch>
                      <a:fillRect/>
                    </a:stretch>
                  </pic:blipFill>
                  <pic:spPr bwMode="auto">
                    <a:xfrm>
                      <a:off x="0" y="0"/>
                      <a:ext cx="4614026" cy="3025590"/>
                    </a:xfrm>
                    <a:prstGeom prst="rect">
                      <a:avLst/>
                    </a:prstGeom>
                    <a:noFill/>
                    <a:ln>
                      <a:noFill/>
                    </a:ln>
                  </pic:spPr>
                </pic:pic>
              </a:graphicData>
            </a:graphic>
          </wp:inline>
        </w:drawing>
      </w:r>
    </w:p>
    <w:p w:rsidR="00016AAE" w:rsidRPr="00F35F0E" w:rsidRDefault="00BA37A5" w:rsidP="00BA37A5">
      <w:pPr>
        <w:pStyle w:val="Beschriftung"/>
      </w:pPr>
      <w:r w:rsidRPr="00F35F0E">
        <w:t xml:space="preserve">Fig </w:t>
      </w:r>
      <w:r w:rsidR="00D931EF" w:rsidRPr="00F35F0E">
        <w:rPr>
          <w:noProof/>
        </w:rPr>
        <w:fldChar w:fldCharType="begin"/>
      </w:r>
      <w:r w:rsidR="00E82C73" w:rsidRPr="00F35F0E">
        <w:rPr>
          <w:noProof/>
        </w:rPr>
        <w:instrText xml:space="preserve"> SEQ Fig \* ARABIC </w:instrText>
      </w:r>
      <w:r w:rsidR="00D931EF" w:rsidRPr="00F35F0E">
        <w:rPr>
          <w:noProof/>
        </w:rPr>
        <w:fldChar w:fldCharType="separate"/>
      </w:r>
      <w:r w:rsidR="005761AC">
        <w:rPr>
          <w:noProof/>
        </w:rPr>
        <w:t>2</w:t>
      </w:r>
      <w:r w:rsidR="00D931EF" w:rsidRPr="00F35F0E">
        <w:rPr>
          <w:noProof/>
        </w:rPr>
        <w:fldChar w:fldCharType="end"/>
      </w:r>
      <w:r w:rsidRPr="00F35F0E">
        <w:t>: Service Metadata redirection</w:t>
      </w:r>
    </w:p>
    <w:p w:rsidR="00C4383E" w:rsidRDefault="00C4383E" w:rsidP="00C4383E">
      <w:r>
        <w:t>To avoid cyclic references, an SMP client SHOULD NOT follow a redirect instruction from an SMP service if already being redirected from another SMP service. Likewise, an SMP service that has been redirected to by another SMP service SHOULD NOT redirect further.</w:t>
      </w:r>
    </w:p>
    <w:p w:rsidR="0082296A" w:rsidRPr="00F35F0E" w:rsidRDefault="00C4383E" w:rsidP="00C4383E">
      <w:r>
        <w:t xml:space="preserve">An SMP service MUST respond with either a </w:t>
      </w:r>
      <w:hyperlink w:anchor="_The_ServiceMetadata_class" w:history="1">
        <w:r w:rsidRPr="00F77780">
          <w:rPr>
            <w:rStyle w:val="Hyperlink"/>
          </w:rPr>
          <w:t>service metadata</w:t>
        </w:r>
      </w:hyperlink>
      <w:r>
        <w:t xml:space="preserve"> element or an </w:t>
      </w:r>
      <w:hyperlink w:anchor="_General_use_of" w:history="1">
        <w:r w:rsidRPr="00F77780">
          <w:rPr>
            <w:rStyle w:val="Hyperlink"/>
          </w:rPr>
          <w:t>error code</w:t>
        </w:r>
      </w:hyperlink>
      <w:r>
        <w:t>. An SMP service MUST NOT include both Endpoint and Redirect information in the same response.</w:t>
      </w:r>
    </w:p>
    <w:p w:rsidR="00AF0704" w:rsidRPr="00F35F0E" w:rsidRDefault="00AF0704" w:rsidP="00476FDA">
      <w:pPr>
        <w:pStyle w:val="berschrift1"/>
      </w:pPr>
      <w:bookmarkStart w:id="41" w:name="_Toc349563"/>
      <w:r w:rsidRPr="00F35F0E">
        <w:lastRenderedPageBreak/>
        <w:t>Identifiers</w:t>
      </w:r>
      <w:bookmarkEnd w:id="41"/>
    </w:p>
    <w:p w:rsidR="00476FDA" w:rsidRPr="00F35F0E" w:rsidRDefault="00717EAF" w:rsidP="00717EAF">
      <w:pPr>
        <w:pStyle w:val="berschrift2"/>
      </w:pPr>
      <w:bookmarkStart w:id="42" w:name="_Toc349564"/>
      <w:r w:rsidRPr="00F35F0E">
        <w:t>Introduction</w:t>
      </w:r>
      <w:bookmarkEnd w:id="42"/>
    </w:p>
    <w:p w:rsidR="00717EAF" w:rsidRPr="00F35F0E" w:rsidRDefault="0002103C" w:rsidP="00717EAF">
      <w:r w:rsidRPr="0002103C">
        <w:t>This section defines what participant-, service- and process-identifiers are, and how they are represented within the SMP protocol.</w:t>
      </w:r>
    </w:p>
    <w:p w:rsidR="00514273" w:rsidRPr="00F35F0E" w:rsidRDefault="00514273" w:rsidP="00514273">
      <w:pPr>
        <w:pStyle w:val="berschrift2"/>
        <w:numPr>
          <w:ilvl w:val="1"/>
          <w:numId w:val="2"/>
        </w:numPr>
      </w:pPr>
      <w:bookmarkStart w:id="43" w:name="_Toc531593124"/>
      <w:bookmarkStart w:id="44" w:name="_Toc349565"/>
      <w:bookmarkStart w:id="45" w:name="_Ref512308586"/>
      <w:r w:rsidRPr="00F35F0E">
        <w:t>Notational conventions</w:t>
      </w:r>
      <w:bookmarkEnd w:id="43"/>
      <w:bookmarkEnd w:id="44"/>
    </w:p>
    <w:p w:rsidR="00514273" w:rsidRPr="00F35F0E" w:rsidRDefault="00514273" w:rsidP="00514273">
      <w:r w:rsidRPr="00F35F0E">
        <w:t>For describing the textual format of identifiers, the following conventions are used:</w:t>
      </w:r>
    </w:p>
    <w:p w:rsidR="00514273" w:rsidRPr="00F35F0E" w:rsidRDefault="00514273" w:rsidP="00514273">
      <w:pPr>
        <w:pStyle w:val="Listenabsatz"/>
        <w:numPr>
          <w:ilvl w:val="0"/>
          <w:numId w:val="11"/>
        </w:numPr>
      </w:pPr>
      <w:r w:rsidRPr="00F35F0E">
        <w:t>Everything within the curly brackets { } can be substituted by specific values.</w:t>
      </w:r>
    </w:p>
    <w:p w:rsidR="00514273" w:rsidRPr="00F35F0E" w:rsidRDefault="00514273" w:rsidP="00514273">
      <w:pPr>
        <w:pStyle w:val="Listenabsatz"/>
        <w:numPr>
          <w:ilvl w:val="0"/>
          <w:numId w:val="11"/>
        </w:numPr>
      </w:pPr>
      <w:r w:rsidRPr="00F35F0E">
        <w:t>Everything with square brackets [ ] represents optional content, whether literals or not.</w:t>
      </w:r>
    </w:p>
    <w:p w:rsidR="00514273" w:rsidRPr="00F35F0E" w:rsidRDefault="00514273" w:rsidP="00514273">
      <w:pPr>
        <w:pStyle w:val="Listenabsatz"/>
        <w:numPr>
          <w:ilvl w:val="0"/>
          <w:numId w:val="11"/>
        </w:numPr>
      </w:pPr>
      <w:r w:rsidRPr="00F35F0E">
        <w:t>Everything outside the curly brackets MUST be treated as literals.</w:t>
      </w:r>
    </w:p>
    <w:p w:rsidR="00514273" w:rsidRPr="00F35F0E" w:rsidRDefault="00514273" w:rsidP="00514273">
      <w:r w:rsidRPr="00F35F0E">
        <w:t xml:space="preserve">For example, for an identifier with the value </w:t>
      </w:r>
      <w:r w:rsidRPr="00F35F0E">
        <w:rPr>
          <w:rFonts w:ascii="Courier New" w:hAnsi="Courier New" w:cs="Courier New"/>
          <w:i/>
        </w:rPr>
        <w:t>5798000000001</w:t>
      </w:r>
      <w:r w:rsidRPr="00F35F0E">
        <w:t>, the format definition</w:t>
      </w:r>
    </w:p>
    <w:p w:rsidR="00514273" w:rsidRPr="00F35F0E" w:rsidRDefault="00514273" w:rsidP="00514273">
      <w:pPr>
        <w:ind w:left="720"/>
        <w:rPr>
          <w:rFonts w:ascii="Courier New" w:hAnsi="Courier New" w:cs="Courier New"/>
          <w:i/>
        </w:rPr>
      </w:pPr>
      <w:proofErr w:type="gramStart"/>
      <w:r w:rsidRPr="00F35F0E">
        <w:rPr>
          <w:rFonts w:ascii="Courier New" w:hAnsi="Courier New" w:cs="Courier New"/>
          <w:i/>
        </w:rPr>
        <w:t>/{</w:t>
      </w:r>
      <w:proofErr w:type="gramEnd"/>
      <w:r w:rsidRPr="00F35F0E">
        <w:rPr>
          <w:rFonts w:ascii="Courier New" w:hAnsi="Courier New" w:cs="Courier New"/>
          <w:i/>
        </w:rPr>
        <w:t>identifier}/service[/{service ID}]</w:t>
      </w:r>
    </w:p>
    <w:p w:rsidR="00514273" w:rsidRPr="00F35F0E" w:rsidRDefault="00514273" w:rsidP="00514273">
      <w:r w:rsidRPr="00F35F0E">
        <w:t>Can be instantiated to either of the strings</w:t>
      </w:r>
    </w:p>
    <w:p w:rsidR="00514273" w:rsidRPr="00F35F0E" w:rsidRDefault="00514273" w:rsidP="00514273">
      <w:pPr>
        <w:ind w:left="720"/>
        <w:rPr>
          <w:rFonts w:ascii="Courier New" w:hAnsi="Courier New" w:cs="Courier New"/>
          <w:i/>
        </w:rPr>
      </w:pPr>
      <w:r w:rsidRPr="00F35F0E">
        <w:rPr>
          <w:rFonts w:ascii="Courier New" w:hAnsi="Courier New" w:cs="Courier New"/>
          <w:i/>
        </w:rPr>
        <w:t>/5798000000001/service</w:t>
      </w:r>
    </w:p>
    <w:p w:rsidR="00514273" w:rsidRPr="00F35F0E" w:rsidRDefault="00514273" w:rsidP="00514273">
      <w:r w:rsidRPr="00F35F0E">
        <w:t>And</w:t>
      </w:r>
    </w:p>
    <w:p w:rsidR="00514273" w:rsidRPr="00F35F0E" w:rsidRDefault="00514273" w:rsidP="00514273">
      <w:pPr>
        <w:ind w:left="720"/>
        <w:rPr>
          <w:rFonts w:ascii="Courier New" w:hAnsi="Courier New" w:cs="Courier New"/>
          <w:i/>
        </w:rPr>
      </w:pPr>
      <w:r w:rsidRPr="00F35F0E">
        <w:rPr>
          <w:rFonts w:ascii="Courier New" w:hAnsi="Courier New" w:cs="Courier New"/>
          <w:i/>
        </w:rPr>
        <w:t>/5798000000001/service/</w:t>
      </w:r>
      <w:r w:rsidRPr="003140BB">
        <w:rPr>
          <w:rFonts w:ascii="Courier New" w:hAnsi="Courier New" w:cs="Courier New"/>
          <w:i/>
        </w:rPr>
        <w:t>urn:oasis:names:specification:ubl:schema:xsd:Invoice-2::Invoice##UBL-2.1</w:t>
      </w:r>
    </w:p>
    <w:p w:rsidR="00316F2A" w:rsidRPr="00F35F0E" w:rsidRDefault="00316F2A" w:rsidP="00316F2A">
      <w:pPr>
        <w:pStyle w:val="berschrift2"/>
        <w:numPr>
          <w:ilvl w:val="1"/>
          <w:numId w:val="2"/>
        </w:numPr>
      </w:pPr>
      <w:bookmarkStart w:id="46" w:name="_Toc531593125"/>
      <w:bookmarkStart w:id="47" w:name="_Toc349566"/>
      <w:bookmarkEnd w:id="45"/>
      <w:r w:rsidRPr="00F35F0E">
        <w:t>On the use of percent encoding in URLs</w:t>
      </w:r>
      <w:bookmarkEnd w:id="46"/>
      <w:bookmarkEnd w:id="47"/>
    </w:p>
    <w:p w:rsidR="00316F2A" w:rsidRPr="00F35F0E" w:rsidRDefault="00316F2A" w:rsidP="00316F2A">
      <w:r w:rsidRPr="00F35F0E">
        <w:t>Identifiers may contain characters that need to be percent encoded when included in an URL to ensure the URL is valid</w:t>
      </w:r>
      <w:r w:rsidR="00DB63F8">
        <w:t xml:space="preserve"> </w:t>
      </w:r>
      <w:r w:rsidR="00DB63F8" w:rsidRPr="00DB63F8">
        <w:t xml:space="preserve">(see sections 2.1 and 2.2 of </w:t>
      </w:r>
      <w:r w:rsidR="00D931EF">
        <w:fldChar w:fldCharType="begin"/>
      </w:r>
      <w:r w:rsidR="00DB63F8">
        <w:instrText xml:space="preserve"> REF RFC3986 \h </w:instrText>
      </w:r>
      <w:r w:rsidR="00D931EF">
        <w:fldChar w:fldCharType="separate"/>
      </w:r>
      <w:r w:rsidR="00DB63F8" w:rsidRPr="00F35F0E">
        <w:rPr>
          <w:b/>
        </w:rPr>
        <w:t>[RFC3986]</w:t>
      </w:r>
      <w:r w:rsidR="00D931EF">
        <w:fldChar w:fldCharType="end"/>
      </w:r>
      <w:r w:rsidR="00DB63F8" w:rsidRPr="00DB63F8">
        <w:t>)</w:t>
      </w:r>
      <w:r w:rsidRPr="00F35F0E">
        <w:t>. When such identifier is used in a URL, the client MUST encode each path segment (i.e. the parts between slashes) individually.</w:t>
      </w:r>
      <w:r w:rsidR="004F4EA7">
        <w:t xml:space="preserve"> </w:t>
      </w:r>
      <w:r w:rsidR="004F4EA7" w:rsidRPr="004F4EA7">
        <w:t xml:space="preserve">An SMP implementation MUST first parse the URL before decoding percent encoded characters (see also section 2.4 of </w:t>
      </w:r>
      <w:r w:rsidR="00D931EF">
        <w:fldChar w:fldCharType="begin"/>
      </w:r>
      <w:r w:rsidR="004F4EA7">
        <w:instrText xml:space="preserve"> REF RFC3986 \h </w:instrText>
      </w:r>
      <w:r w:rsidR="00D931EF">
        <w:fldChar w:fldCharType="separate"/>
      </w:r>
      <w:r w:rsidR="004F4EA7" w:rsidRPr="00F35F0E">
        <w:rPr>
          <w:b/>
        </w:rPr>
        <w:t>[RFC3986]</w:t>
      </w:r>
      <w:r w:rsidR="00D931EF">
        <w:fldChar w:fldCharType="end"/>
      </w:r>
      <w:r w:rsidR="004F4EA7" w:rsidRPr="004F4EA7">
        <w:t>).</w:t>
      </w:r>
    </w:p>
    <w:p w:rsidR="00316F2A" w:rsidRPr="00F35F0E" w:rsidRDefault="00316F2A" w:rsidP="00316F2A">
      <w:r w:rsidRPr="00F35F0E">
        <w:t xml:space="preserve">For example, this implies that for an URL in the form of </w:t>
      </w:r>
      <w:proofErr w:type="gramStart"/>
      <w:r w:rsidRPr="00F35F0E">
        <w:rPr>
          <w:rFonts w:ascii="Courier New" w:hAnsi="Courier New" w:cs="Courier New"/>
          <w:i/>
        </w:rPr>
        <w:t>/[</w:t>
      </w:r>
      <w:proofErr w:type="gramEnd"/>
      <w:r w:rsidRPr="00F35F0E">
        <w:rPr>
          <w:rFonts w:ascii="Courier New" w:hAnsi="Courier New" w:cs="Courier New"/>
          <w:i/>
        </w:rPr>
        <w:t>{identifier scheme}::]{participant ID}/services/{service ID}</w:t>
      </w:r>
      <w:r w:rsidRPr="00F35F0E">
        <w:t>, the slash literals MUST NOT be URL encoded.</w:t>
      </w:r>
    </w:p>
    <w:p w:rsidR="00071A94" w:rsidRPr="00F35F0E" w:rsidRDefault="00071A94" w:rsidP="00071A94">
      <w:pPr>
        <w:pStyle w:val="berschrift2"/>
      </w:pPr>
      <w:bookmarkStart w:id="48" w:name="_Toc349567"/>
      <w:r w:rsidRPr="00F35F0E">
        <w:t xml:space="preserve">On </w:t>
      </w:r>
      <w:r w:rsidR="00201BA3" w:rsidRPr="00F35F0E">
        <w:t>s</w:t>
      </w:r>
      <w:r w:rsidRPr="00F35F0E">
        <w:t xml:space="preserve">cheme </w:t>
      </w:r>
      <w:r w:rsidR="00201BA3" w:rsidRPr="00F35F0E">
        <w:t>i</w:t>
      </w:r>
      <w:r w:rsidRPr="00F35F0E">
        <w:t>dentifiers</w:t>
      </w:r>
      <w:bookmarkEnd w:id="48"/>
      <w:r w:rsidRPr="00F35F0E">
        <w:t xml:space="preserve"> </w:t>
      </w:r>
    </w:p>
    <w:p w:rsidR="00E37DE2" w:rsidRDefault="00E37DE2" w:rsidP="00E37DE2">
      <w:r>
        <w:t>Identifier schemes for all schemed identifier types (participants, services, processes) MAY be defined outside of this specification. Any instance of a 4-cornered infrastructure MAY choose to define identifier schemes that match the type of services, participants or profiles that are relevant to support in that instance.</w:t>
      </w:r>
    </w:p>
    <w:p w:rsidR="00071A94" w:rsidRPr="00F35F0E" w:rsidRDefault="00E37DE2" w:rsidP="00E37DE2">
      <w:r>
        <w:t xml:space="preserve">An example is the </w:t>
      </w:r>
      <w:r w:rsidR="00D931EF">
        <w:fldChar w:fldCharType="begin"/>
      </w:r>
      <w:r>
        <w:instrText xml:space="preserve"> REF ebCorePartyId \h </w:instrText>
      </w:r>
      <w:r w:rsidR="00D931EF">
        <w:fldChar w:fldCharType="separate"/>
      </w:r>
      <w:r w:rsidR="005761AC" w:rsidRPr="00F35F0E">
        <w:rPr>
          <w:b/>
        </w:rPr>
        <w:t>[</w:t>
      </w:r>
      <w:proofErr w:type="spellStart"/>
      <w:r w:rsidR="005761AC" w:rsidRPr="00F35F0E">
        <w:rPr>
          <w:b/>
        </w:rPr>
        <w:t>ebCorePartyId</w:t>
      </w:r>
      <w:proofErr w:type="spellEnd"/>
      <w:r w:rsidR="005761AC" w:rsidRPr="00F35F0E">
        <w:rPr>
          <w:b/>
        </w:rPr>
        <w:t>]</w:t>
      </w:r>
      <w:r w:rsidR="00D931EF">
        <w:fldChar w:fldCharType="end"/>
      </w:r>
      <w:r>
        <w:t xml:space="preserve"> specification, which defines a mechanism for referencing participant identification schemes using a formal URN notation.</w:t>
      </w:r>
    </w:p>
    <w:p w:rsidR="00F13142" w:rsidRPr="00F35F0E" w:rsidRDefault="00F13142" w:rsidP="00F13142">
      <w:bookmarkStart w:id="49" w:name="_Ref512315616"/>
      <w:bookmarkStart w:id="50" w:name="_Ref512344730"/>
      <w:r w:rsidRPr="00F35F0E">
        <w:t xml:space="preserve">Another example is the participant identifier scheme being used in some European networks, </w:t>
      </w:r>
      <w:r w:rsidRPr="00F35F0E">
        <w:rPr>
          <w:rFonts w:ascii="Courier New" w:hAnsi="Courier New" w:cs="Courier New"/>
          <w:i/>
        </w:rPr>
        <w:t>iso6523-actorid-upis</w:t>
      </w:r>
      <w:r w:rsidRPr="00F35F0E">
        <w:t>.</w:t>
      </w:r>
    </w:p>
    <w:p w:rsidR="00925C88" w:rsidRPr="00F35F0E" w:rsidRDefault="00BD2EA3" w:rsidP="006C5E30">
      <w:pPr>
        <w:pStyle w:val="berschrift2"/>
      </w:pPr>
      <w:bookmarkStart w:id="51" w:name="_Toc349568"/>
      <w:r w:rsidRPr="00F35F0E">
        <w:t>Case sensitivity handling</w:t>
      </w:r>
      <w:bookmarkEnd w:id="51"/>
    </w:p>
    <w:p w:rsidR="0023348D" w:rsidRDefault="0023348D" w:rsidP="0023348D">
      <w:commentRangeStart w:id="52"/>
      <w:r w:rsidRPr="00F35F0E">
        <w:t>A</w:t>
      </w:r>
      <w:r>
        <w:t>n</w:t>
      </w:r>
      <w:r w:rsidRPr="00F35F0E">
        <w:t xml:space="preserve"> identifier scheme MAY define its own requirements for case sensitivity handling. Unless defined differently by the identifier scheme, a</w:t>
      </w:r>
      <w:r>
        <w:t>n</w:t>
      </w:r>
      <w:r w:rsidRPr="00F35F0E">
        <w:t xml:space="preserve"> identifier MUST be treated as case insensitive.</w:t>
      </w:r>
      <w:commentRangeEnd w:id="52"/>
      <w:r w:rsidR="00F43E22">
        <w:rPr>
          <w:rStyle w:val="Kommentarzeichen"/>
        </w:rPr>
        <w:commentReference w:id="52"/>
      </w:r>
    </w:p>
    <w:p w:rsidR="0023348D" w:rsidRPr="00F35F0E" w:rsidRDefault="0023348D" w:rsidP="0023348D">
      <w:r w:rsidRPr="00AB47A2">
        <w:t xml:space="preserve">When a case insensitive identifier scheme is being used, an implementation MUST fold </w:t>
      </w:r>
      <w:commentRangeStart w:id="53"/>
      <w:r w:rsidRPr="00AB47A2">
        <w:t xml:space="preserve">all </w:t>
      </w:r>
      <w:commentRangeEnd w:id="53"/>
      <w:r w:rsidR="00EA6EF1">
        <w:rPr>
          <w:rStyle w:val="Kommentarzeichen"/>
        </w:rPr>
        <w:commentReference w:id="53"/>
      </w:r>
      <w:r w:rsidRPr="00AB47A2">
        <w:t>characters to lower case.</w:t>
      </w:r>
    </w:p>
    <w:p w:rsidR="006C5E30" w:rsidRPr="00F35F0E" w:rsidRDefault="006C5E30" w:rsidP="006C5E30">
      <w:pPr>
        <w:pStyle w:val="berschrift2"/>
      </w:pPr>
      <w:bookmarkStart w:id="54" w:name="_Ref532153815"/>
      <w:bookmarkStart w:id="55" w:name="_Toc349569"/>
      <w:r w:rsidRPr="00F35F0E">
        <w:lastRenderedPageBreak/>
        <w:t xml:space="preserve">Participant </w:t>
      </w:r>
      <w:r w:rsidR="00201BA3" w:rsidRPr="00F35F0E">
        <w:t>i</w:t>
      </w:r>
      <w:r w:rsidRPr="00F35F0E">
        <w:t>dentifiers</w:t>
      </w:r>
      <w:bookmarkEnd w:id="49"/>
      <w:bookmarkEnd w:id="50"/>
      <w:bookmarkEnd w:id="54"/>
      <w:bookmarkEnd w:id="55"/>
    </w:p>
    <w:p w:rsidR="006C5E30" w:rsidRPr="00F35F0E" w:rsidRDefault="006C5E30" w:rsidP="006C5E30">
      <w:pPr>
        <w:pStyle w:val="berschrift3"/>
      </w:pPr>
      <w:bookmarkStart w:id="56" w:name="_Toc349570"/>
      <w:r w:rsidRPr="00F35F0E">
        <w:t xml:space="preserve">Participant </w:t>
      </w:r>
      <w:r w:rsidR="00201D31" w:rsidRPr="00F35F0E">
        <w:t>i</w:t>
      </w:r>
      <w:r w:rsidRPr="00F35F0E">
        <w:t>dentifiers</w:t>
      </w:r>
      <w:r w:rsidR="002B3D2F" w:rsidRPr="00F35F0E">
        <w:t xml:space="preserve"> and schemes</w:t>
      </w:r>
      <w:bookmarkEnd w:id="56"/>
    </w:p>
    <w:p w:rsidR="0023348D" w:rsidRPr="00F35F0E" w:rsidRDefault="0023348D" w:rsidP="0023348D">
      <w:r w:rsidRPr="00F35F0E">
        <w:t xml:space="preserve">A “participant identifier” is a business level endpoint key that uniquely identifies an end-user entity (“participant”) in </w:t>
      </w:r>
      <w:r>
        <w:t>a</w:t>
      </w:r>
      <w:r w:rsidRPr="00F35F0E">
        <w:t xml:space="preserve"> network. Examples of identifiers are company registration and VAT numbers, DUNS numbers, GLN numbers, email addresses etc. Participant identifiers are associated with groups of services or service metadata.</w:t>
      </w:r>
    </w:p>
    <w:p w:rsidR="00E764F3" w:rsidRPr="00F35F0E" w:rsidRDefault="0023348D" w:rsidP="006C5E30">
      <w:r w:rsidRPr="00F35F0E">
        <w:t>Participant identifiers SHOULD consist of a scheme identifier in addition to the participant identifier itself. The scheme identifier indicates the specification of the participant identifier format, i.e. its representation and meaning.</w:t>
      </w:r>
    </w:p>
    <w:p w:rsidR="00F31561" w:rsidRPr="00F35F0E" w:rsidRDefault="00F31561" w:rsidP="00FB7DCF">
      <w:pPr>
        <w:pStyle w:val="berschrift3"/>
      </w:pPr>
      <w:bookmarkStart w:id="57" w:name="_Toc349571"/>
      <w:r w:rsidRPr="00F35F0E">
        <w:t xml:space="preserve">XML format for Participant </w:t>
      </w:r>
      <w:r w:rsidR="00684082" w:rsidRPr="00F35F0E">
        <w:t>i</w:t>
      </w:r>
      <w:r w:rsidRPr="00F35F0E">
        <w:t>dentifiers</w:t>
      </w:r>
      <w:bookmarkEnd w:id="57"/>
    </w:p>
    <w:p w:rsidR="00F84C26" w:rsidRPr="00F35F0E" w:rsidRDefault="00F84C26" w:rsidP="00F84C26">
      <w:r w:rsidRPr="00F35F0E">
        <w:t xml:space="preserve">The </w:t>
      </w:r>
      <w:r w:rsidRPr="00F35F0E">
        <w:rPr>
          <w:rFonts w:ascii="Courier New" w:hAnsi="Courier New" w:cs="Courier New"/>
          <w:i/>
        </w:rPr>
        <w:t>&lt;</w:t>
      </w:r>
      <w:proofErr w:type="spellStart"/>
      <w:r w:rsidRPr="00F35F0E">
        <w:rPr>
          <w:rFonts w:ascii="Courier New" w:hAnsi="Courier New" w:cs="Courier New"/>
          <w:i/>
        </w:rPr>
        <w:t>ParticipantID</w:t>
      </w:r>
      <w:proofErr w:type="spellEnd"/>
      <w:r w:rsidRPr="00F35F0E">
        <w:rPr>
          <w:rFonts w:ascii="Courier New" w:hAnsi="Courier New" w:cs="Courier New"/>
          <w:i/>
        </w:rPr>
        <w:t>&gt;</w:t>
      </w:r>
      <w:r w:rsidRPr="00F35F0E">
        <w:t xml:space="preserve"> element is used to represent participant identifiers and scheme information. </w:t>
      </w:r>
    </w:p>
    <w:p w:rsidR="00F84C26" w:rsidRPr="00F84C26" w:rsidRDefault="00F84C26" w:rsidP="00F84C26">
      <w:pPr>
        <w:rPr>
          <w:i/>
        </w:rPr>
      </w:pPr>
      <w:r w:rsidRPr="00F84C26">
        <w:rPr>
          <w:i/>
        </w:rPr>
        <w:t>Example XML representation of a participant ID:</w:t>
      </w:r>
    </w:p>
    <w:p w:rsidR="00F84C26" w:rsidRDefault="00F84C26" w:rsidP="00F84C26">
      <w:pPr>
        <w:shd w:val="clear" w:color="auto" w:fill="FFFFFF"/>
        <w:autoSpaceDE w:val="0"/>
        <w:autoSpaceDN w:val="0"/>
        <w:adjustRightInd w:val="0"/>
        <w:spacing w:before="0" w:after="0"/>
        <w:ind w:left="720"/>
        <w:rPr>
          <w:rFonts w:ascii="Courier New" w:hAnsi="Courier New" w:cs="Courier New"/>
          <w:color w:val="F5844C"/>
          <w:highlight w:val="white"/>
          <w:lang w:val="es-ES"/>
        </w:rPr>
      </w:pPr>
      <w:r w:rsidRPr="003359F2">
        <w:rPr>
          <w:rFonts w:ascii="Courier New" w:hAnsi="Courier New" w:cs="Courier New"/>
          <w:color w:val="000096"/>
          <w:highlight w:val="white"/>
          <w:lang w:val="es-ES"/>
        </w:rPr>
        <w:t>&lt;ParticipantID</w:t>
      </w:r>
    </w:p>
    <w:p w:rsidR="00F84C26" w:rsidRPr="003359F2" w:rsidRDefault="00F84C26" w:rsidP="00F84C26">
      <w:pPr>
        <w:shd w:val="clear" w:color="auto" w:fill="FFFFFF"/>
        <w:autoSpaceDE w:val="0"/>
        <w:autoSpaceDN w:val="0"/>
        <w:adjustRightInd w:val="0"/>
        <w:spacing w:before="0" w:after="0"/>
        <w:ind w:left="720"/>
        <w:rPr>
          <w:rFonts w:ascii="Courier New" w:hAnsi="Courier New" w:cs="Courier New"/>
          <w:highlight w:val="white"/>
          <w:lang w:val="es-ES"/>
        </w:rPr>
      </w:pPr>
      <w:r>
        <w:rPr>
          <w:rFonts w:ascii="Courier New" w:hAnsi="Courier New" w:cs="Courier New"/>
          <w:color w:val="F5844C"/>
          <w:highlight w:val="white"/>
          <w:lang w:val="es-ES"/>
        </w:rPr>
        <w:t xml:space="preserve">  </w:t>
      </w:r>
      <w:r w:rsidRPr="00545B26">
        <w:rPr>
          <w:rFonts w:ascii="Courier New" w:hAnsi="Courier New" w:cs="Courier New"/>
          <w:color w:val="F5844C"/>
          <w:highlight w:val="white"/>
          <w:lang w:val="es-ES"/>
        </w:rPr>
        <w:t>schemeID</w:t>
      </w:r>
      <w:r w:rsidRPr="00545B26">
        <w:rPr>
          <w:rFonts w:ascii="Courier New" w:hAnsi="Courier New" w:cs="Courier New"/>
          <w:color w:val="FF8040"/>
          <w:highlight w:val="white"/>
          <w:lang w:val="es-ES"/>
        </w:rPr>
        <w:t>=</w:t>
      </w:r>
      <w:r w:rsidRPr="00545B26">
        <w:rPr>
          <w:rFonts w:ascii="Courier New" w:hAnsi="Courier New" w:cs="Courier New"/>
          <w:color w:val="993300"/>
          <w:highlight w:val="white"/>
          <w:lang w:val="es-ES"/>
        </w:rPr>
        <w:t>"iso6523-actorid</w:t>
      </w:r>
      <w:r>
        <w:rPr>
          <w:rFonts w:ascii="Courier New" w:hAnsi="Courier New" w:cs="Courier New"/>
          <w:color w:val="993300"/>
          <w:highlight w:val="white"/>
          <w:lang w:val="es-ES"/>
        </w:rPr>
        <w:t>-</w:t>
      </w:r>
      <w:r w:rsidRPr="00545B26">
        <w:rPr>
          <w:rFonts w:ascii="Courier New" w:hAnsi="Courier New" w:cs="Courier New"/>
          <w:color w:val="993300"/>
          <w:highlight w:val="white"/>
          <w:lang w:val="es-ES"/>
        </w:rPr>
        <w:t>upis"</w:t>
      </w:r>
      <w:r w:rsidRPr="003359F2">
        <w:rPr>
          <w:rFonts w:ascii="Courier New" w:hAnsi="Courier New" w:cs="Courier New"/>
          <w:color w:val="000096"/>
          <w:highlight w:val="white"/>
          <w:lang w:val="es-ES"/>
        </w:rPr>
        <w:t>&gt;</w:t>
      </w:r>
      <w:r w:rsidRPr="003359F2">
        <w:rPr>
          <w:rFonts w:ascii="Courier New" w:hAnsi="Courier New" w:cs="Courier New"/>
          <w:color w:val="000000"/>
          <w:highlight w:val="white"/>
          <w:lang w:val="es-ES"/>
        </w:rPr>
        <w:t>9908:810418052</w:t>
      </w:r>
      <w:r w:rsidRPr="003359F2">
        <w:rPr>
          <w:rFonts w:ascii="Courier New" w:hAnsi="Courier New" w:cs="Courier New"/>
          <w:color w:val="000096"/>
          <w:highlight w:val="white"/>
          <w:lang w:val="es-ES"/>
        </w:rPr>
        <w:t>&lt;/ParticipantID&gt;</w:t>
      </w:r>
    </w:p>
    <w:p w:rsidR="00F84C26" w:rsidRPr="00F35F0E" w:rsidRDefault="00F84C26" w:rsidP="00F84C26">
      <w:r w:rsidRPr="00F35F0E">
        <w:t xml:space="preserve">In this example, the scheme identifier </w:t>
      </w:r>
      <w:r w:rsidRPr="00F35F0E">
        <w:rPr>
          <w:rFonts w:ascii="Courier New" w:hAnsi="Courier New" w:cs="Courier New"/>
          <w:i/>
        </w:rPr>
        <w:t>iso6523-actorid-upis</w:t>
      </w:r>
      <w:r w:rsidRPr="00F35F0E">
        <w:t xml:space="preserve"> tells the SMP client that the representation of the participant identifier </w:t>
      </w:r>
      <w:r w:rsidRPr="00F35F0E">
        <w:rPr>
          <w:rFonts w:ascii="Courier New" w:hAnsi="Courier New" w:cs="Courier New"/>
          <w:i/>
        </w:rPr>
        <w:t>9908:810418052</w:t>
      </w:r>
      <w:r w:rsidRPr="00F35F0E">
        <w:t xml:space="preserve"> follows the convention in some European networks for identifying participants in the network.</w:t>
      </w:r>
    </w:p>
    <w:p w:rsidR="004727F0" w:rsidRPr="00F35F0E" w:rsidRDefault="004727F0" w:rsidP="004727F0">
      <w:pPr>
        <w:pStyle w:val="berschrift3"/>
      </w:pPr>
      <w:bookmarkStart w:id="58" w:name="_Toc349572"/>
      <w:r w:rsidRPr="00F35F0E">
        <w:t>Using participant identifiers in URLs</w:t>
      </w:r>
      <w:bookmarkEnd w:id="58"/>
    </w:p>
    <w:p w:rsidR="004727F0" w:rsidRPr="00F35F0E" w:rsidRDefault="004727F0" w:rsidP="004727F0">
      <w:r w:rsidRPr="00F35F0E">
        <w:t>The following format is used:</w:t>
      </w:r>
    </w:p>
    <w:p w:rsidR="004727F0" w:rsidRPr="00F35F0E" w:rsidRDefault="00044BD2" w:rsidP="00044BD2">
      <w:pPr>
        <w:ind w:left="720"/>
        <w:rPr>
          <w:rFonts w:ascii="Courier New" w:hAnsi="Courier New" w:cs="Courier New"/>
          <w:i/>
        </w:rPr>
      </w:pPr>
      <w:r w:rsidRPr="00F35F0E">
        <w:rPr>
          <w:rFonts w:ascii="Courier New" w:hAnsi="Courier New" w:cs="Courier New"/>
          <w:i/>
        </w:rPr>
        <w:t>[</w:t>
      </w:r>
      <w:r w:rsidR="004727F0" w:rsidRPr="00F35F0E">
        <w:rPr>
          <w:rFonts w:ascii="Courier New" w:hAnsi="Courier New" w:cs="Courier New"/>
          <w:i/>
        </w:rPr>
        <w:t>{identifier scheme}</w:t>
      </w:r>
      <w:proofErr w:type="gramStart"/>
      <w:r w:rsidR="004727F0" w:rsidRPr="00F35F0E">
        <w:rPr>
          <w:rFonts w:ascii="Courier New" w:hAnsi="Courier New" w:cs="Courier New"/>
          <w:i/>
        </w:rPr>
        <w:t>::</w:t>
      </w:r>
      <w:r w:rsidRPr="00F35F0E">
        <w:rPr>
          <w:rFonts w:ascii="Courier New" w:hAnsi="Courier New" w:cs="Courier New"/>
          <w:i/>
        </w:rPr>
        <w:t>]</w:t>
      </w:r>
      <w:proofErr w:type="gramEnd"/>
      <w:r w:rsidR="004727F0" w:rsidRPr="00F35F0E">
        <w:rPr>
          <w:rFonts w:ascii="Courier New" w:hAnsi="Courier New" w:cs="Courier New"/>
          <w:i/>
        </w:rPr>
        <w:t>{</w:t>
      </w:r>
      <w:proofErr w:type="gramStart"/>
      <w:r w:rsidR="00F608AE" w:rsidRPr="00F35F0E">
        <w:rPr>
          <w:rFonts w:ascii="Courier New" w:hAnsi="Courier New" w:cs="Courier New"/>
          <w:i/>
        </w:rPr>
        <w:t>participant</w:t>
      </w:r>
      <w:proofErr w:type="gramEnd"/>
      <w:r w:rsidR="00F608AE" w:rsidRPr="00F35F0E">
        <w:rPr>
          <w:rFonts w:ascii="Courier New" w:hAnsi="Courier New" w:cs="Courier New"/>
          <w:i/>
        </w:rPr>
        <w:t xml:space="preserve"> ID</w:t>
      </w:r>
      <w:r w:rsidR="004727F0" w:rsidRPr="00F35F0E">
        <w:rPr>
          <w:rFonts w:ascii="Courier New" w:hAnsi="Courier New" w:cs="Courier New"/>
          <w:i/>
        </w:rPr>
        <w:t>}</w:t>
      </w:r>
    </w:p>
    <w:p w:rsidR="004727F0" w:rsidRPr="00F35F0E" w:rsidRDefault="006D3683" w:rsidP="004727F0">
      <w:r w:rsidRPr="00F35F0E">
        <w:t xml:space="preserve">Where </w:t>
      </w:r>
      <w:r w:rsidRPr="00F35F0E">
        <w:rPr>
          <w:rFonts w:ascii="Courier New" w:hAnsi="Courier New" w:cs="Courier New"/>
          <w:i/>
        </w:rPr>
        <w:t>identifier scheme</w:t>
      </w:r>
      <w:r w:rsidR="004727F0" w:rsidRPr="00F35F0E">
        <w:t xml:space="preserve"> is the </w:t>
      </w:r>
      <w:r w:rsidR="00044BD2" w:rsidRPr="00F35F0E">
        <w:t xml:space="preserve">scheme </w:t>
      </w:r>
      <w:r w:rsidR="004727F0" w:rsidRPr="00F35F0E">
        <w:t xml:space="preserve">of the identifier, and </w:t>
      </w:r>
      <w:r w:rsidR="00A23AD3" w:rsidRPr="00F35F0E">
        <w:rPr>
          <w:rFonts w:ascii="Courier New" w:hAnsi="Courier New" w:cs="Courier New"/>
          <w:i/>
        </w:rPr>
        <w:t>participant ID</w:t>
      </w:r>
      <w:r w:rsidR="004727F0" w:rsidRPr="00F35F0E">
        <w:t xml:space="preserve"> is the participant identifier itself, following the format indicated by the identifier </w:t>
      </w:r>
      <w:r w:rsidR="00C156C2" w:rsidRPr="00F35F0E">
        <w:t>scheme</w:t>
      </w:r>
      <w:r w:rsidR="004727F0" w:rsidRPr="00F35F0E">
        <w:t>.</w:t>
      </w:r>
    </w:p>
    <w:p w:rsidR="009259E0" w:rsidRPr="00F35F0E" w:rsidRDefault="004727F0" w:rsidP="004727F0">
      <w:r w:rsidRPr="00F35F0E">
        <w:t xml:space="preserve">In a </w:t>
      </w:r>
      <w:r w:rsidR="00115700" w:rsidRPr="00F35F0E">
        <w:t xml:space="preserve">URL, the string represented by </w:t>
      </w:r>
      <w:r w:rsidR="00451C4C" w:rsidRPr="00F35F0E">
        <w:rPr>
          <w:rFonts w:ascii="Courier New" w:hAnsi="Courier New" w:cs="Courier New"/>
          <w:i/>
        </w:rPr>
        <w:t>[</w:t>
      </w:r>
      <w:r w:rsidRPr="00F35F0E">
        <w:rPr>
          <w:rFonts w:ascii="Courier New" w:hAnsi="Courier New" w:cs="Courier New"/>
          <w:i/>
        </w:rPr>
        <w:t>{identifier scheme</w:t>
      </w:r>
      <w:proofErr w:type="gramStart"/>
      <w:r w:rsidRPr="00F35F0E">
        <w:rPr>
          <w:rFonts w:ascii="Courier New" w:hAnsi="Courier New" w:cs="Courier New"/>
          <w:i/>
        </w:rPr>
        <w:t>}:</w:t>
      </w:r>
      <w:proofErr w:type="gramEnd"/>
      <w:r w:rsidRPr="00F35F0E">
        <w:rPr>
          <w:rFonts w:ascii="Courier New" w:hAnsi="Courier New" w:cs="Courier New"/>
          <w:i/>
        </w:rPr>
        <w:t>:</w:t>
      </w:r>
      <w:r w:rsidR="00451C4C" w:rsidRPr="00F35F0E">
        <w:rPr>
          <w:rFonts w:ascii="Courier New" w:hAnsi="Courier New" w:cs="Courier New"/>
          <w:i/>
        </w:rPr>
        <w:t>]</w:t>
      </w:r>
      <w:r w:rsidRPr="00F35F0E">
        <w:rPr>
          <w:rFonts w:ascii="Courier New" w:hAnsi="Courier New" w:cs="Courier New"/>
          <w:i/>
        </w:rPr>
        <w:t>{</w:t>
      </w:r>
      <w:r w:rsidR="00115700" w:rsidRPr="00F35F0E">
        <w:rPr>
          <w:rFonts w:ascii="Courier New" w:hAnsi="Courier New" w:cs="Courier New"/>
          <w:i/>
        </w:rPr>
        <w:t>participant ID</w:t>
      </w:r>
      <w:r w:rsidRPr="00F35F0E">
        <w:rPr>
          <w:rFonts w:ascii="Courier New" w:hAnsi="Courier New" w:cs="Courier New"/>
          <w:i/>
        </w:rPr>
        <w:t>}</w:t>
      </w:r>
      <w:r w:rsidRPr="00F35F0E">
        <w:t xml:space="preserve"> MUST be percent encoded </w:t>
      </w:r>
      <w:r w:rsidR="009841AD" w:rsidRPr="00F35F0E">
        <w:t xml:space="preserve">as specified in section </w:t>
      </w:r>
      <w:commentRangeStart w:id="59"/>
      <w:r w:rsidR="00D931EF" w:rsidRPr="00F35F0E">
        <w:fldChar w:fldCharType="begin"/>
      </w:r>
      <w:r w:rsidR="00BB6554" w:rsidRPr="00F35F0E">
        <w:instrText xml:space="preserve"> REF _Ref512308586 \r \h </w:instrText>
      </w:r>
      <w:r w:rsidR="00D931EF" w:rsidRPr="00F35F0E">
        <w:fldChar w:fldCharType="separate"/>
      </w:r>
      <w:r w:rsidR="005761AC">
        <w:t>3.2</w:t>
      </w:r>
      <w:r w:rsidR="00D931EF" w:rsidRPr="00F35F0E">
        <w:fldChar w:fldCharType="end"/>
      </w:r>
      <w:commentRangeEnd w:id="59"/>
      <w:r w:rsidR="00EA6EF1">
        <w:rPr>
          <w:rStyle w:val="Kommentarzeichen"/>
        </w:rPr>
        <w:commentReference w:id="59"/>
      </w:r>
      <w:r w:rsidRPr="00F35F0E">
        <w:t>.</w:t>
      </w:r>
    </w:p>
    <w:p w:rsidR="000B162C" w:rsidRPr="00F35F0E" w:rsidRDefault="000B162C" w:rsidP="000B162C">
      <w:pPr>
        <w:rPr>
          <w:i/>
        </w:rPr>
      </w:pPr>
      <w:r w:rsidRPr="00F35F0E">
        <w:rPr>
          <w:i/>
        </w:rPr>
        <w:t xml:space="preserve">Non-normative example using the </w:t>
      </w:r>
      <w:r w:rsidR="00D931EF">
        <w:fldChar w:fldCharType="begin"/>
      </w:r>
      <w:r>
        <w:instrText xml:space="preserve"> REF ebCorePartyId \h  \* MERGEFORMAT </w:instrText>
      </w:r>
      <w:r w:rsidR="00D931EF">
        <w:fldChar w:fldCharType="separate"/>
      </w:r>
      <w:r w:rsidR="005761AC" w:rsidRPr="005761AC">
        <w:rPr>
          <w:b/>
          <w:i/>
        </w:rPr>
        <w:t>[</w:t>
      </w:r>
      <w:proofErr w:type="spellStart"/>
      <w:r w:rsidR="005761AC" w:rsidRPr="005761AC">
        <w:rPr>
          <w:b/>
          <w:i/>
        </w:rPr>
        <w:t>ebCorePartyId</w:t>
      </w:r>
      <w:proofErr w:type="spellEnd"/>
      <w:r w:rsidR="005761AC" w:rsidRPr="005761AC">
        <w:rPr>
          <w:b/>
          <w:i/>
        </w:rPr>
        <w:t>]</w:t>
      </w:r>
      <w:r w:rsidR="00D931EF">
        <w:fldChar w:fldCharType="end"/>
      </w:r>
      <w:r w:rsidRPr="00F35F0E">
        <w:rPr>
          <w:i/>
        </w:rPr>
        <w:t xml:space="preserve"> URN format, assuming an ISO 6523 International Code Designator </w:t>
      </w:r>
      <w:r w:rsidRPr="00F35F0E">
        <w:rPr>
          <w:rFonts w:ascii="Courier New" w:hAnsi="Courier New" w:cs="Courier New"/>
          <w:i/>
        </w:rPr>
        <w:t>9908</w:t>
      </w:r>
      <w:r w:rsidRPr="00F35F0E">
        <w:rPr>
          <w:i/>
        </w:rPr>
        <w:t xml:space="preserve"> with the participant identifier </w:t>
      </w:r>
      <w:r w:rsidRPr="00F35F0E">
        <w:rPr>
          <w:rFonts w:ascii="Courier New" w:hAnsi="Courier New" w:cs="Courier New"/>
          <w:i/>
        </w:rPr>
        <w:t>810418052</w:t>
      </w:r>
      <w:r w:rsidRPr="00F35F0E">
        <w:rPr>
          <w:i/>
        </w:rPr>
        <w:t>:</w:t>
      </w:r>
    </w:p>
    <w:p w:rsidR="00BD1BB2" w:rsidRPr="00F35F0E" w:rsidRDefault="00BD1BB2" w:rsidP="00BD1BB2">
      <w:pPr>
        <w:ind w:left="720"/>
        <w:rPr>
          <w:rFonts w:ascii="Courier New" w:hAnsi="Courier New" w:cs="Courier New"/>
          <w:i/>
        </w:rPr>
      </w:pPr>
      <w:r w:rsidRPr="00F35F0E">
        <w:rPr>
          <w:rFonts w:ascii="Courier New" w:hAnsi="Courier New" w:cs="Courier New"/>
          <w:i/>
        </w:rPr>
        <w:t>urn:oasis:names:tc:ebcore:partyid-type:iso6523:9908::810418052</w:t>
      </w:r>
    </w:p>
    <w:p w:rsidR="00BD1BB2" w:rsidRPr="00F35F0E" w:rsidRDefault="00BD1BB2" w:rsidP="00BD1BB2">
      <w:pPr>
        <w:rPr>
          <w:i/>
        </w:rPr>
      </w:pPr>
      <w:r w:rsidRPr="00F35F0E">
        <w:rPr>
          <w:i/>
        </w:rPr>
        <w:t>In percent encoded form:</w:t>
      </w:r>
    </w:p>
    <w:p w:rsidR="00BD1BB2" w:rsidRPr="00F35F0E" w:rsidRDefault="00BD1BB2" w:rsidP="00BD1BB2">
      <w:pPr>
        <w:ind w:left="720"/>
        <w:rPr>
          <w:rFonts w:ascii="Courier New" w:hAnsi="Courier New" w:cs="Courier New"/>
          <w:i/>
        </w:rPr>
      </w:pPr>
      <w:r w:rsidRPr="003D0CAA">
        <w:rPr>
          <w:rFonts w:ascii="Courier New" w:hAnsi="Courier New" w:cs="Courier New"/>
          <w:i/>
        </w:rPr>
        <w:t>urn%3Aoasis%3Anames%3Atc%3Aebcore%3Apartyid-type%3Aiso6523%3A9908%3A%3A810418052</w:t>
      </w:r>
    </w:p>
    <w:p w:rsidR="00BD1BB2" w:rsidRPr="00F35F0E" w:rsidRDefault="00BD1BB2" w:rsidP="00BD1BB2">
      <w:pPr>
        <w:rPr>
          <w:i/>
        </w:rPr>
      </w:pPr>
      <w:r w:rsidRPr="00F35F0E">
        <w:rPr>
          <w:i/>
        </w:rPr>
        <w:t>And the same non-normative example using the Universal Participant Identifier Format as being used in some European networks:</w:t>
      </w:r>
    </w:p>
    <w:p w:rsidR="00BD1BB2" w:rsidRPr="00F35F0E" w:rsidRDefault="00BD1BB2" w:rsidP="00BD1BB2">
      <w:pPr>
        <w:ind w:left="720"/>
        <w:rPr>
          <w:rFonts w:ascii="Courier New" w:hAnsi="Courier New" w:cs="Courier New"/>
          <w:i/>
        </w:rPr>
      </w:pPr>
      <w:proofErr w:type="gramStart"/>
      <w:r w:rsidRPr="00F35F0E">
        <w:rPr>
          <w:rFonts w:ascii="Courier New" w:hAnsi="Courier New" w:cs="Courier New"/>
          <w:i/>
        </w:rPr>
        <w:t>iso6523-actorid-upis</w:t>
      </w:r>
      <w:proofErr w:type="gramEnd"/>
      <w:r w:rsidRPr="00F35F0E">
        <w:rPr>
          <w:rFonts w:ascii="Courier New" w:hAnsi="Courier New" w:cs="Courier New"/>
          <w:i/>
        </w:rPr>
        <w:t>::9908:810418052</w:t>
      </w:r>
    </w:p>
    <w:p w:rsidR="00BD1BB2" w:rsidRPr="00F35F0E" w:rsidRDefault="00BD1BB2" w:rsidP="00BD1BB2">
      <w:pPr>
        <w:rPr>
          <w:i/>
        </w:rPr>
      </w:pPr>
      <w:r w:rsidRPr="00F35F0E">
        <w:rPr>
          <w:i/>
        </w:rPr>
        <w:t>In percent encoded form:</w:t>
      </w:r>
    </w:p>
    <w:p w:rsidR="00F23668" w:rsidRDefault="00BD1BB2" w:rsidP="00F23668">
      <w:pPr>
        <w:ind w:left="720"/>
        <w:rPr>
          <w:rFonts w:ascii="Courier New" w:hAnsi="Courier New" w:cs="Courier New"/>
          <w:i/>
          <w:lang w:val="es-ES"/>
        </w:rPr>
      </w:pPr>
      <w:r w:rsidRPr="003359F2">
        <w:rPr>
          <w:rFonts w:ascii="Courier New" w:hAnsi="Courier New" w:cs="Courier New"/>
          <w:i/>
          <w:lang w:val="es-ES"/>
        </w:rPr>
        <w:t>iso6523-actorid-upis%3A%3A9908%3A810418052</w:t>
      </w:r>
    </w:p>
    <w:p w:rsidR="00376F7A" w:rsidRPr="00F35F0E" w:rsidRDefault="00376F7A" w:rsidP="00F23668">
      <w:pPr>
        <w:pStyle w:val="berschrift2"/>
      </w:pPr>
      <w:bookmarkStart w:id="60" w:name="_Ref512315566"/>
      <w:bookmarkStart w:id="61" w:name="_Ref512345431"/>
      <w:bookmarkStart w:id="62" w:name="_Toc349573"/>
      <w:r w:rsidRPr="00F35F0E">
        <w:t>Service identifier</w:t>
      </w:r>
      <w:r w:rsidR="00684082" w:rsidRPr="00F35F0E">
        <w:t>s</w:t>
      </w:r>
      <w:bookmarkEnd w:id="60"/>
      <w:bookmarkEnd w:id="61"/>
      <w:bookmarkEnd w:id="62"/>
    </w:p>
    <w:p w:rsidR="00DD417B" w:rsidRDefault="00DD417B" w:rsidP="00A9024C">
      <w:pPr>
        <w:pStyle w:val="berschrift3"/>
      </w:pPr>
      <w:bookmarkStart w:id="63" w:name="_Toc349574"/>
      <w:r>
        <w:t>Service and document schemes defined by SMP</w:t>
      </w:r>
      <w:bookmarkEnd w:id="63"/>
    </w:p>
    <w:p w:rsidR="00376F7A" w:rsidRPr="00F35F0E" w:rsidRDefault="00376F7A" w:rsidP="00DD417B">
      <w:pPr>
        <w:pStyle w:val="berschrift4"/>
      </w:pPr>
      <w:bookmarkStart w:id="64" w:name="_Toc349575"/>
      <w:r w:rsidRPr="00F35F0E">
        <w:t>Introduction</w:t>
      </w:r>
      <w:bookmarkEnd w:id="64"/>
    </w:p>
    <w:p w:rsidR="00FB3FC8" w:rsidRDefault="00FB3FC8" w:rsidP="00FB3FC8">
      <w:r w:rsidRPr="00F35F0E">
        <w:t>Services and document</w:t>
      </w:r>
      <w:r>
        <w:t xml:space="preserve"> types </w:t>
      </w:r>
      <w:r w:rsidRPr="00F35F0E">
        <w:t xml:space="preserve">are represented by an identifier (typically identifying the document type) and a scheme </w:t>
      </w:r>
      <w:r>
        <w:t>identifier</w:t>
      </w:r>
      <w:r w:rsidRPr="00F35F0E">
        <w:t xml:space="preserve"> which represents the scheme or format of the identifier itself. It is outside the scope of this document to list identifier schemes that may be valid in a given context.</w:t>
      </w:r>
    </w:p>
    <w:p w:rsidR="00A07154" w:rsidRPr="00F35F0E" w:rsidRDefault="00A07154" w:rsidP="00A07154">
      <w:pPr>
        <w:pStyle w:val="berschrift4"/>
      </w:pPr>
      <w:bookmarkStart w:id="65" w:name="_Toc349576"/>
      <w:r w:rsidRPr="00A07154">
        <w:lastRenderedPageBreak/>
        <w:t xml:space="preserve">Representing </w:t>
      </w:r>
      <w:proofErr w:type="spellStart"/>
      <w:r w:rsidRPr="00A07154">
        <w:t>QName</w:t>
      </w:r>
      <w:proofErr w:type="spellEnd"/>
      <w:r w:rsidRPr="00A07154">
        <w:t>/Subtype Identifier</w:t>
      </w:r>
      <w:bookmarkEnd w:id="65"/>
    </w:p>
    <w:p w:rsidR="00FB3FC8" w:rsidRPr="00F35F0E" w:rsidRDefault="00FB3FC8" w:rsidP="00FB3FC8">
      <w:r w:rsidRPr="00F35F0E">
        <w:t xml:space="preserve">This specification defines the </w:t>
      </w:r>
      <w:proofErr w:type="spellStart"/>
      <w:r w:rsidRPr="00F35F0E">
        <w:rPr>
          <w:rFonts w:ascii="Courier New" w:hAnsi="Courier New" w:cs="Courier New"/>
          <w:i/>
        </w:rPr>
        <w:t>QName</w:t>
      </w:r>
      <w:proofErr w:type="spellEnd"/>
      <w:r w:rsidRPr="00F35F0E">
        <w:rPr>
          <w:rFonts w:ascii="Courier New" w:hAnsi="Courier New" w:cs="Courier New"/>
          <w:i/>
        </w:rPr>
        <w:t xml:space="preserve">/Subtype Identifier </w:t>
      </w:r>
      <w:r w:rsidRPr="00F35F0E">
        <w:t>scheme, which is identified by the following URI:</w:t>
      </w:r>
    </w:p>
    <w:p w:rsidR="00FB3FC8" w:rsidRPr="00F35F0E" w:rsidRDefault="00FB3FC8" w:rsidP="00FB3FC8">
      <w:pPr>
        <w:ind w:left="720"/>
        <w:rPr>
          <w:rFonts w:ascii="Courier New" w:hAnsi="Courier New" w:cs="Courier New"/>
          <w:i/>
        </w:rPr>
      </w:pPr>
      <w:proofErr w:type="spellStart"/>
      <w:r w:rsidRPr="00F35F0E">
        <w:rPr>
          <w:rFonts w:ascii="Courier New" w:hAnsi="Courier New" w:cs="Courier New"/>
          <w:i/>
        </w:rPr>
        <w:t>bdx-docid-qns</w:t>
      </w:r>
      <w:proofErr w:type="spellEnd"/>
    </w:p>
    <w:p w:rsidR="00FB3FC8" w:rsidRPr="00F35F0E" w:rsidRDefault="00FB3FC8" w:rsidP="00FB3FC8">
      <w:r>
        <w:t>Values of this</w:t>
      </w:r>
      <w:r w:rsidRPr="00F35F0E">
        <w:t xml:space="preserve"> scheme </w:t>
      </w:r>
      <w:r>
        <w:t>are</w:t>
      </w:r>
      <w:r w:rsidRPr="00F35F0E">
        <w:t xml:space="preserve"> based on a concatenation of the service or document</w:t>
      </w:r>
      <w:r>
        <w:t xml:space="preserve"> type </w:t>
      </w:r>
      <w:r w:rsidRPr="00F35F0E">
        <w:t>namespace, root element, and OPTIONAL (and document</w:t>
      </w:r>
      <w:r>
        <w:t xml:space="preserve"> type or service </w:t>
      </w:r>
      <w:r w:rsidRPr="00F35F0E">
        <w:t>dependent) subtype:</w:t>
      </w:r>
    </w:p>
    <w:p w:rsidR="00FB3FC8" w:rsidRPr="00F35F0E" w:rsidRDefault="00FB3FC8" w:rsidP="00FB3FC8">
      <w:pPr>
        <w:ind w:left="720"/>
        <w:rPr>
          <w:rFonts w:ascii="Courier New" w:hAnsi="Courier New" w:cs="Courier New"/>
          <w:i/>
        </w:rPr>
      </w:pPr>
      <w:r w:rsidRPr="00F35F0E">
        <w:rPr>
          <w:rFonts w:ascii="Courier New" w:hAnsi="Courier New" w:cs="Courier New"/>
          <w:i/>
        </w:rPr>
        <w:t>{</w:t>
      </w:r>
      <w:proofErr w:type="spellStart"/>
      <w:r w:rsidRPr="00F35F0E">
        <w:rPr>
          <w:rFonts w:ascii="Courier New" w:hAnsi="Courier New" w:cs="Courier New"/>
          <w:i/>
        </w:rPr>
        <w:t>rootNamespace</w:t>
      </w:r>
      <w:proofErr w:type="spellEnd"/>
      <w:proofErr w:type="gramStart"/>
      <w:r w:rsidRPr="00F35F0E">
        <w:rPr>
          <w:rFonts w:ascii="Courier New" w:hAnsi="Courier New" w:cs="Courier New"/>
          <w:i/>
        </w:rPr>
        <w:t>}:</w:t>
      </w:r>
      <w:proofErr w:type="gramEnd"/>
      <w:r w:rsidRPr="00F35F0E">
        <w:rPr>
          <w:rFonts w:ascii="Courier New" w:hAnsi="Courier New" w:cs="Courier New"/>
          <w:i/>
        </w:rPr>
        <w:t>:{</w:t>
      </w:r>
      <w:proofErr w:type="spellStart"/>
      <w:r w:rsidRPr="00F35F0E">
        <w:rPr>
          <w:rFonts w:ascii="Courier New" w:hAnsi="Courier New" w:cs="Courier New"/>
          <w:i/>
        </w:rPr>
        <w:t>documentElementLocalName</w:t>
      </w:r>
      <w:proofErr w:type="spellEnd"/>
      <w:r w:rsidRPr="00F35F0E">
        <w:rPr>
          <w:rFonts w:ascii="Courier New" w:hAnsi="Courier New" w:cs="Courier New"/>
          <w:i/>
        </w:rPr>
        <w:t>}[##{Subtype identifier}]</w:t>
      </w:r>
    </w:p>
    <w:p w:rsidR="00FB3FC8" w:rsidRPr="00F35F0E" w:rsidRDefault="00FB3FC8" w:rsidP="00FB3FC8">
      <w:pPr>
        <w:rPr>
          <w:i/>
        </w:rPr>
      </w:pPr>
      <w:r w:rsidRPr="00F35F0E">
        <w:rPr>
          <w:i/>
        </w:rPr>
        <w:t xml:space="preserve">For example, in the case of a UBL 2.1 invoice, this service or document can then be identified by </w:t>
      </w:r>
    </w:p>
    <w:p w:rsidR="00FB3FC8" w:rsidRPr="00F35F0E" w:rsidRDefault="00FB3FC8" w:rsidP="00FB3FC8">
      <w:pPr>
        <w:pStyle w:val="Listenabsatz"/>
        <w:numPr>
          <w:ilvl w:val="0"/>
          <w:numId w:val="12"/>
        </w:numPr>
        <w:rPr>
          <w:i/>
        </w:rPr>
      </w:pPr>
      <w:r w:rsidRPr="00F35F0E">
        <w:rPr>
          <w:b/>
          <w:i/>
        </w:rPr>
        <w:t>Root namespace:</w:t>
      </w:r>
      <w:r w:rsidRPr="00F35F0E">
        <w:rPr>
          <w:i/>
        </w:rPr>
        <w:t xml:space="preserve"> urn:oasis:names:specification:ubl:schema:xsd:Invoice-2</w:t>
      </w:r>
    </w:p>
    <w:p w:rsidR="00FB3FC8" w:rsidRPr="00F35F0E" w:rsidRDefault="00FB3FC8" w:rsidP="00FB3FC8">
      <w:pPr>
        <w:pStyle w:val="Listenabsatz"/>
        <w:numPr>
          <w:ilvl w:val="0"/>
          <w:numId w:val="12"/>
        </w:numPr>
        <w:rPr>
          <w:i/>
        </w:rPr>
      </w:pPr>
      <w:r w:rsidRPr="00F35F0E">
        <w:rPr>
          <w:b/>
          <w:i/>
        </w:rPr>
        <w:t>Document element local name:</w:t>
      </w:r>
      <w:r w:rsidRPr="00F35F0E">
        <w:rPr>
          <w:i/>
        </w:rPr>
        <w:t xml:space="preserve"> Invoice</w:t>
      </w:r>
    </w:p>
    <w:p w:rsidR="00FB3FC8" w:rsidRPr="00F35F0E" w:rsidRDefault="00FB3FC8" w:rsidP="00FB3FC8">
      <w:pPr>
        <w:pStyle w:val="Listenabsatz"/>
        <w:numPr>
          <w:ilvl w:val="0"/>
          <w:numId w:val="12"/>
        </w:numPr>
        <w:rPr>
          <w:i/>
        </w:rPr>
      </w:pPr>
      <w:r w:rsidRPr="00F35F0E">
        <w:rPr>
          <w:b/>
          <w:i/>
        </w:rPr>
        <w:t>Subtype identifier:</w:t>
      </w:r>
      <w:r w:rsidRPr="00F35F0E">
        <w:rPr>
          <w:i/>
        </w:rPr>
        <w:t xml:space="preserve"> UBL-2.1 (since several versions of the Invoice schema may use the same namespace + document element name)</w:t>
      </w:r>
    </w:p>
    <w:p w:rsidR="00FB3FC8" w:rsidRPr="00F35F0E" w:rsidRDefault="00FB3FC8" w:rsidP="00FB3FC8">
      <w:pPr>
        <w:rPr>
          <w:i/>
        </w:rPr>
      </w:pPr>
      <w:r w:rsidRPr="00F35F0E">
        <w:rPr>
          <w:i/>
        </w:rPr>
        <w:t>The service identifier will then be:</w:t>
      </w:r>
    </w:p>
    <w:p w:rsidR="00FB3FC8" w:rsidRPr="00F35F0E" w:rsidRDefault="00FB3FC8" w:rsidP="00FB3FC8">
      <w:pPr>
        <w:ind w:left="720"/>
        <w:rPr>
          <w:rFonts w:ascii="Courier New" w:hAnsi="Courier New" w:cs="Courier New"/>
          <w:i/>
        </w:rPr>
      </w:pPr>
      <w:r w:rsidRPr="00F35F0E">
        <w:rPr>
          <w:rFonts w:ascii="Courier New" w:hAnsi="Courier New" w:cs="Courier New"/>
          <w:i/>
        </w:rPr>
        <w:t>urn:oasis:names:specification:ubl:schema:xsd:Invoice-2::Invoice##UBL-2.1</w:t>
      </w:r>
    </w:p>
    <w:p w:rsidR="00DD417B" w:rsidRDefault="00DD417B" w:rsidP="00DD417B">
      <w:pPr>
        <w:pStyle w:val="berschrift4"/>
      </w:pPr>
      <w:bookmarkStart w:id="66" w:name="_Toc349577"/>
      <w:r>
        <w:t>Representing JSON Identifier</w:t>
      </w:r>
      <w:bookmarkEnd w:id="66"/>
    </w:p>
    <w:p w:rsidR="00DD417B" w:rsidRDefault="00DD417B" w:rsidP="00DD417B">
      <w:r>
        <w:t xml:space="preserve">This specification defines the </w:t>
      </w:r>
      <w:r w:rsidRPr="00DD417B">
        <w:rPr>
          <w:rFonts w:ascii="Courier New" w:hAnsi="Courier New" w:cs="Courier New"/>
          <w:i/>
        </w:rPr>
        <w:t>JSON Identifier scheme</w:t>
      </w:r>
      <w:r>
        <w:t>, which is identified by the following URI:</w:t>
      </w:r>
    </w:p>
    <w:p w:rsidR="00DD417B" w:rsidRPr="00DD417B" w:rsidRDefault="00DD417B" w:rsidP="00DD417B">
      <w:pPr>
        <w:ind w:left="720"/>
        <w:rPr>
          <w:rFonts w:ascii="Courier New" w:hAnsi="Courier New" w:cs="Courier New"/>
          <w:i/>
        </w:rPr>
      </w:pPr>
      <w:proofErr w:type="spellStart"/>
      <w:r w:rsidRPr="00DD417B">
        <w:rPr>
          <w:rFonts w:ascii="Courier New" w:hAnsi="Courier New" w:cs="Courier New"/>
          <w:i/>
        </w:rPr>
        <w:t>bdx-docid-json</w:t>
      </w:r>
      <w:proofErr w:type="spellEnd"/>
    </w:p>
    <w:p w:rsidR="00DD417B" w:rsidRDefault="00DD417B" w:rsidP="00DD417B">
      <w:r>
        <w:t>Values of this scheme are based on a concatenation of the root schema and OPTIONAL (and document type or service dependent) subtype:</w:t>
      </w:r>
    </w:p>
    <w:p w:rsidR="00DD417B" w:rsidRPr="00DD417B" w:rsidRDefault="00DD417B" w:rsidP="00DD417B">
      <w:pPr>
        <w:ind w:left="720"/>
        <w:rPr>
          <w:rFonts w:ascii="Courier New" w:hAnsi="Courier New" w:cs="Courier New"/>
          <w:i/>
        </w:rPr>
      </w:pPr>
      <w:r w:rsidRPr="00DD417B">
        <w:rPr>
          <w:rFonts w:ascii="Courier New" w:hAnsi="Courier New" w:cs="Courier New"/>
          <w:i/>
        </w:rPr>
        <w:t>{</w:t>
      </w:r>
      <w:proofErr w:type="spellStart"/>
      <w:proofErr w:type="gramStart"/>
      <w:r w:rsidRPr="00DD417B">
        <w:rPr>
          <w:rFonts w:ascii="Courier New" w:hAnsi="Courier New" w:cs="Courier New"/>
          <w:i/>
        </w:rPr>
        <w:t>rootSchema</w:t>
      </w:r>
      <w:proofErr w:type="spellEnd"/>
      <w:proofErr w:type="gramEnd"/>
      <w:r w:rsidRPr="00DD417B">
        <w:rPr>
          <w:rFonts w:ascii="Courier New" w:hAnsi="Courier New" w:cs="Courier New"/>
          <w:i/>
        </w:rPr>
        <w:t>}[#</w:t>
      </w:r>
      <w:proofErr w:type="gramStart"/>
      <w:r w:rsidRPr="00DD417B">
        <w:rPr>
          <w:rFonts w:ascii="Courier New" w:hAnsi="Courier New" w:cs="Courier New"/>
          <w:i/>
        </w:rPr>
        <w:t>#{</w:t>
      </w:r>
      <w:proofErr w:type="gramEnd"/>
      <w:r w:rsidRPr="00DD417B">
        <w:rPr>
          <w:rFonts w:ascii="Courier New" w:hAnsi="Courier New" w:cs="Courier New"/>
          <w:i/>
        </w:rPr>
        <w:t>Subtype identifier}]</w:t>
      </w:r>
    </w:p>
    <w:p w:rsidR="00DD417B" w:rsidRDefault="00DD417B" w:rsidP="00DD417B">
      <w:r>
        <w:t xml:space="preserve">For example, in the case a person document, this service or document can then be identified by </w:t>
      </w:r>
    </w:p>
    <w:p w:rsidR="00DD417B" w:rsidRPr="00DD417B" w:rsidRDefault="00DD417B" w:rsidP="00DD417B">
      <w:pPr>
        <w:pStyle w:val="Listenabsatz"/>
        <w:numPr>
          <w:ilvl w:val="0"/>
          <w:numId w:val="17"/>
        </w:numPr>
        <w:rPr>
          <w:i/>
        </w:rPr>
      </w:pPr>
      <w:r w:rsidRPr="00DD417B">
        <w:rPr>
          <w:b/>
          <w:i/>
        </w:rPr>
        <w:t>Root schema:</w:t>
      </w:r>
      <w:r w:rsidRPr="00DD417B">
        <w:rPr>
          <w:i/>
        </w:rPr>
        <w:t xml:space="preserve"> https://example.com/person.schema.json</w:t>
      </w:r>
    </w:p>
    <w:p w:rsidR="00DD417B" w:rsidRPr="00DD417B" w:rsidRDefault="00DD417B" w:rsidP="00DD417B">
      <w:pPr>
        <w:pStyle w:val="Listenabsatz"/>
        <w:numPr>
          <w:ilvl w:val="0"/>
          <w:numId w:val="17"/>
        </w:numPr>
        <w:rPr>
          <w:i/>
        </w:rPr>
      </w:pPr>
      <w:r w:rsidRPr="00DD417B">
        <w:rPr>
          <w:b/>
          <w:i/>
        </w:rPr>
        <w:t>Subtype identifier:</w:t>
      </w:r>
      <w:r w:rsidRPr="00DD417B">
        <w:rPr>
          <w:i/>
        </w:rPr>
        <w:t xml:space="preserve"> vcard-1.0 (specifying a specific specification of which the schema is used.)</w:t>
      </w:r>
    </w:p>
    <w:p w:rsidR="00DD417B" w:rsidRDefault="00DD417B" w:rsidP="00DD417B">
      <w:r>
        <w:t>The service identifier will then be:</w:t>
      </w:r>
    </w:p>
    <w:p w:rsidR="00DD417B" w:rsidRPr="00DD417B" w:rsidRDefault="00DD417B" w:rsidP="00DD417B">
      <w:pPr>
        <w:ind w:left="720"/>
        <w:rPr>
          <w:rFonts w:ascii="Courier New" w:hAnsi="Courier New" w:cs="Courier New"/>
          <w:i/>
        </w:rPr>
      </w:pPr>
      <w:r w:rsidRPr="00DD417B">
        <w:rPr>
          <w:rFonts w:ascii="Courier New" w:hAnsi="Courier New" w:cs="Courier New"/>
          <w:i/>
        </w:rPr>
        <w:t>https://example.com/person.schema.json##vcard-1.0</w:t>
      </w:r>
    </w:p>
    <w:p w:rsidR="000D73C4" w:rsidRPr="00F35F0E" w:rsidRDefault="000D73C4" w:rsidP="000D73C4">
      <w:pPr>
        <w:pStyle w:val="berschrift3"/>
      </w:pPr>
      <w:bookmarkStart w:id="67" w:name="_Toc349578"/>
      <w:r w:rsidRPr="00F35F0E">
        <w:t xml:space="preserve">XML Representation of </w:t>
      </w:r>
      <w:r w:rsidR="00FC4F42" w:rsidRPr="00F35F0E">
        <w:t>service</w:t>
      </w:r>
      <w:r w:rsidRPr="00F35F0E">
        <w:t xml:space="preserve"> </w:t>
      </w:r>
      <w:r w:rsidR="009037C5" w:rsidRPr="00F35F0E">
        <w:t>i</w:t>
      </w:r>
      <w:r w:rsidRPr="00F35F0E">
        <w:t>dentifiers</w:t>
      </w:r>
      <w:bookmarkEnd w:id="67"/>
      <w:r w:rsidRPr="00F35F0E">
        <w:t xml:space="preserve"> </w:t>
      </w:r>
    </w:p>
    <w:p w:rsidR="00764F4C" w:rsidRPr="00F35F0E" w:rsidRDefault="00764F4C" w:rsidP="00764F4C">
      <w:r w:rsidRPr="00F35F0E">
        <w:t xml:space="preserve">The </w:t>
      </w:r>
      <w:r w:rsidRPr="00F35F0E">
        <w:rPr>
          <w:rFonts w:ascii="Courier New" w:hAnsi="Courier New" w:cs="Courier New"/>
          <w:i/>
        </w:rPr>
        <w:t>&lt;</w:t>
      </w:r>
      <w:proofErr w:type="spellStart"/>
      <w:r w:rsidRPr="00F35F0E">
        <w:rPr>
          <w:rFonts w:ascii="Courier New" w:hAnsi="Courier New" w:cs="Courier New"/>
          <w:i/>
        </w:rPr>
        <w:t>ServiceID</w:t>
      </w:r>
      <w:proofErr w:type="spellEnd"/>
      <w:r w:rsidRPr="00F35F0E">
        <w:rPr>
          <w:rFonts w:ascii="Courier New" w:hAnsi="Courier New" w:cs="Courier New"/>
          <w:i/>
        </w:rPr>
        <w:t>&gt;</w:t>
      </w:r>
      <w:r w:rsidRPr="00F35F0E">
        <w:t xml:space="preserve"> element is used to represent service identifiers and scheme information.</w:t>
      </w:r>
    </w:p>
    <w:p w:rsidR="00764F4C" w:rsidRPr="00F35F0E" w:rsidRDefault="00764F4C" w:rsidP="00764F4C">
      <w:pPr>
        <w:rPr>
          <w:i/>
        </w:rPr>
      </w:pPr>
      <w:r w:rsidRPr="00F35F0E">
        <w:rPr>
          <w:i/>
        </w:rPr>
        <w:t>Example XML representation of a Service ID:</w:t>
      </w:r>
    </w:p>
    <w:p w:rsidR="00764F4C" w:rsidRDefault="00764F4C" w:rsidP="00764F4C">
      <w:pPr>
        <w:shd w:val="clear" w:color="auto" w:fill="FFFFFF"/>
        <w:autoSpaceDE w:val="0"/>
        <w:autoSpaceDN w:val="0"/>
        <w:adjustRightInd w:val="0"/>
        <w:spacing w:before="0" w:after="0"/>
        <w:ind w:left="720"/>
        <w:rPr>
          <w:rFonts w:ascii="Courier New" w:hAnsi="Courier New" w:cs="Courier New"/>
          <w:i/>
          <w:color w:val="993300"/>
          <w:highlight w:val="white"/>
        </w:rPr>
      </w:pPr>
      <w:r w:rsidRPr="00F35F0E">
        <w:rPr>
          <w:rFonts w:ascii="Courier New" w:hAnsi="Courier New" w:cs="Courier New"/>
          <w:i/>
          <w:color w:val="000096"/>
          <w:highlight w:val="white"/>
        </w:rPr>
        <w:t>&lt;</w:t>
      </w:r>
      <w:proofErr w:type="spellStart"/>
      <w:r w:rsidRPr="00F35F0E">
        <w:rPr>
          <w:rFonts w:ascii="Courier New" w:hAnsi="Courier New" w:cs="Courier New"/>
          <w:i/>
          <w:color w:val="000096"/>
          <w:highlight w:val="white"/>
        </w:rPr>
        <w:t>ServiceID</w:t>
      </w:r>
      <w:proofErr w:type="spellEnd"/>
      <w:r w:rsidRPr="00F35F0E">
        <w:rPr>
          <w:rFonts w:ascii="Courier New" w:hAnsi="Courier New" w:cs="Courier New"/>
          <w:i/>
          <w:color w:val="F5844C"/>
          <w:highlight w:val="white"/>
        </w:rPr>
        <w:t xml:space="preserve"> </w:t>
      </w:r>
      <w:proofErr w:type="spellStart"/>
      <w:r w:rsidRPr="00F35F0E">
        <w:rPr>
          <w:rFonts w:ascii="Courier New" w:hAnsi="Courier New" w:cs="Courier New"/>
          <w:i/>
          <w:color w:val="F5844C"/>
          <w:highlight w:val="white"/>
        </w:rPr>
        <w:t>schemeID</w:t>
      </w:r>
      <w:proofErr w:type="spellEnd"/>
      <w:r w:rsidRPr="00F35F0E">
        <w:rPr>
          <w:rFonts w:ascii="Courier New" w:hAnsi="Courier New" w:cs="Courier New"/>
          <w:i/>
          <w:color w:val="FF8040"/>
          <w:highlight w:val="white"/>
        </w:rPr>
        <w:t>=</w:t>
      </w:r>
      <w:r w:rsidRPr="00F35F0E">
        <w:rPr>
          <w:rFonts w:ascii="Courier New" w:hAnsi="Courier New" w:cs="Courier New"/>
          <w:i/>
          <w:color w:val="993300"/>
          <w:highlight w:val="white"/>
        </w:rPr>
        <w:t>"</w:t>
      </w:r>
      <w:commentRangeStart w:id="68"/>
      <w:proofErr w:type="spellStart"/>
      <w:r w:rsidRPr="00F35F0E">
        <w:rPr>
          <w:rFonts w:ascii="Courier New" w:hAnsi="Courier New" w:cs="Courier New"/>
          <w:i/>
          <w:color w:val="993300"/>
          <w:highlight w:val="white"/>
        </w:rPr>
        <w:t>busdox-docid-qns</w:t>
      </w:r>
      <w:commentRangeEnd w:id="68"/>
      <w:proofErr w:type="spellEnd"/>
      <w:r w:rsidR="00EA6EF1">
        <w:rPr>
          <w:rStyle w:val="Kommentarzeichen"/>
        </w:rPr>
        <w:commentReference w:id="68"/>
      </w:r>
      <w:r w:rsidRPr="00F35F0E">
        <w:rPr>
          <w:rFonts w:ascii="Courier New" w:hAnsi="Courier New" w:cs="Courier New"/>
          <w:i/>
          <w:color w:val="993300"/>
          <w:highlight w:val="white"/>
        </w:rPr>
        <w:t>"</w:t>
      </w:r>
    </w:p>
    <w:p w:rsidR="00764F4C" w:rsidRPr="00F35F0E" w:rsidRDefault="00764F4C" w:rsidP="00764F4C">
      <w:pPr>
        <w:shd w:val="clear" w:color="auto" w:fill="FFFFFF"/>
        <w:autoSpaceDE w:val="0"/>
        <w:autoSpaceDN w:val="0"/>
        <w:adjustRightInd w:val="0"/>
        <w:spacing w:before="0" w:after="0"/>
        <w:ind w:left="720"/>
        <w:rPr>
          <w:rFonts w:ascii="Courier New" w:hAnsi="Courier New" w:cs="Courier New"/>
          <w:i/>
          <w:highlight w:val="white"/>
        </w:rPr>
      </w:pPr>
      <w:r w:rsidRPr="00F35F0E">
        <w:rPr>
          <w:rFonts w:ascii="Courier New" w:hAnsi="Courier New" w:cs="Courier New"/>
          <w:i/>
          <w:color w:val="000096"/>
          <w:highlight w:val="white"/>
        </w:rPr>
        <w:t>&gt;</w:t>
      </w:r>
      <w:r w:rsidRPr="00F35F0E">
        <w:rPr>
          <w:rFonts w:ascii="Courier New" w:hAnsi="Courier New" w:cs="Courier New"/>
          <w:i/>
          <w:color w:val="000000"/>
          <w:highlight w:val="white"/>
        </w:rPr>
        <w:t>urn</w:t>
      </w:r>
      <w:proofErr w:type="gramStart"/>
      <w:r w:rsidRPr="00F35F0E">
        <w:rPr>
          <w:rFonts w:ascii="Courier New" w:hAnsi="Courier New" w:cs="Courier New"/>
          <w:i/>
          <w:color w:val="000000"/>
          <w:highlight w:val="white"/>
        </w:rPr>
        <w:t>:oasis:names:specification:ubl:schema:xsd:Invoice</w:t>
      </w:r>
      <w:proofErr w:type="gramEnd"/>
      <w:r w:rsidRPr="00F35F0E">
        <w:rPr>
          <w:rFonts w:ascii="Courier New" w:hAnsi="Courier New" w:cs="Courier New"/>
          <w:i/>
          <w:color w:val="000000"/>
          <w:highlight w:val="white"/>
        </w:rPr>
        <w:t>-2::Invoice##UBL-2.1</w:t>
      </w:r>
      <w:r w:rsidRPr="00F35F0E">
        <w:rPr>
          <w:rFonts w:ascii="Courier New" w:hAnsi="Courier New" w:cs="Courier New"/>
          <w:i/>
          <w:color w:val="000096"/>
          <w:highlight w:val="white"/>
        </w:rPr>
        <w:t>&lt;/ServiceID&gt;</w:t>
      </w:r>
    </w:p>
    <w:p w:rsidR="00764F4C" w:rsidRPr="00F35F0E" w:rsidRDefault="00764F4C" w:rsidP="00764F4C">
      <w:pPr>
        <w:rPr>
          <w:i/>
        </w:rPr>
      </w:pPr>
      <w:r w:rsidRPr="00F35F0E">
        <w:rPr>
          <w:i/>
        </w:rPr>
        <w:t xml:space="preserve">Where the </w:t>
      </w:r>
      <w:proofErr w:type="spellStart"/>
      <w:r w:rsidR="005C542A">
        <w:rPr>
          <w:rFonts w:ascii="Courier New" w:hAnsi="Courier New" w:cs="Courier New"/>
          <w:i/>
        </w:rPr>
        <w:t>s</w:t>
      </w:r>
      <w:r w:rsidR="005C542A" w:rsidRPr="00F35F0E">
        <w:rPr>
          <w:rFonts w:ascii="Courier New" w:hAnsi="Courier New" w:cs="Courier New"/>
          <w:i/>
        </w:rPr>
        <w:t>chemeID</w:t>
      </w:r>
      <w:proofErr w:type="spellEnd"/>
      <w:r w:rsidR="005C542A" w:rsidRPr="00F35F0E">
        <w:rPr>
          <w:i/>
        </w:rPr>
        <w:t xml:space="preserve"> </w:t>
      </w:r>
      <w:r w:rsidRPr="00F35F0E">
        <w:rPr>
          <w:i/>
        </w:rPr>
        <w:t xml:space="preserve">attribute indicates the scheme of the </w:t>
      </w:r>
      <w:del w:id="69" w:author="Philip Helger" w:date="2019-02-17T22:11:00Z">
        <w:r w:rsidRPr="00F35F0E" w:rsidDel="00EA6EF1">
          <w:rPr>
            <w:i/>
          </w:rPr>
          <w:delText xml:space="preserve">document </w:delText>
        </w:r>
      </w:del>
      <w:ins w:id="70" w:author="Philip Helger" w:date="2019-02-17T22:11:00Z">
        <w:r w:rsidR="00EA6EF1">
          <w:rPr>
            <w:i/>
          </w:rPr>
          <w:t>service</w:t>
        </w:r>
        <w:r w:rsidR="00EA6EF1" w:rsidRPr="00F35F0E">
          <w:rPr>
            <w:i/>
          </w:rPr>
          <w:t xml:space="preserve"> </w:t>
        </w:r>
      </w:ins>
      <w:r w:rsidRPr="00F35F0E">
        <w:rPr>
          <w:i/>
        </w:rPr>
        <w:t>identifier.</w:t>
      </w:r>
    </w:p>
    <w:p w:rsidR="000514FF" w:rsidRPr="00F35F0E" w:rsidRDefault="000514FF" w:rsidP="00BF35CC">
      <w:pPr>
        <w:pStyle w:val="berschrift3"/>
      </w:pPr>
      <w:bookmarkStart w:id="71" w:name="_Toc349579"/>
      <w:r w:rsidRPr="00F35F0E">
        <w:t xml:space="preserve">URL representation of </w:t>
      </w:r>
      <w:r w:rsidR="003C17AF" w:rsidRPr="00F35F0E">
        <w:t>service</w:t>
      </w:r>
      <w:r w:rsidRPr="00F35F0E">
        <w:t xml:space="preserve"> </w:t>
      </w:r>
      <w:r w:rsidR="003C17AF" w:rsidRPr="00F35F0E">
        <w:t>i</w:t>
      </w:r>
      <w:r w:rsidRPr="00F35F0E">
        <w:t>dentifiers</w:t>
      </w:r>
      <w:bookmarkEnd w:id="71"/>
    </w:p>
    <w:p w:rsidR="003002A8" w:rsidRPr="00F35F0E" w:rsidRDefault="003002A8" w:rsidP="003002A8">
      <w:pPr>
        <w:rPr>
          <w:rFonts w:ascii="Courier New" w:hAnsi="Courier New" w:cs="Courier New"/>
          <w:i/>
        </w:rPr>
      </w:pPr>
      <w:r w:rsidRPr="00F35F0E">
        <w:t>When representing service identifiers in URLs, the service identifier itself will be prefixed with the scheme identifier.</w:t>
      </w:r>
    </w:p>
    <w:p w:rsidR="003002A8" w:rsidRPr="00F35F0E" w:rsidRDefault="003002A8" w:rsidP="003002A8">
      <w:r w:rsidRPr="00F35F0E">
        <w:t>The format of this is:</w:t>
      </w:r>
    </w:p>
    <w:p w:rsidR="003002A8" w:rsidRPr="00F35F0E" w:rsidRDefault="003002A8" w:rsidP="003002A8">
      <w:pPr>
        <w:ind w:left="720"/>
        <w:rPr>
          <w:rFonts w:ascii="Courier New" w:hAnsi="Courier New" w:cs="Courier New"/>
          <w:i/>
        </w:rPr>
      </w:pPr>
      <w:r w:rsidRPr="00F35F0E">
        <w:rPr>
          <w:rFonts w:ascii="Courier New" w:hAnsi="Courier New" w:cs="Courier New"/>
          <w:i/>
        </w:rPr>
        <w:t>[{identifier scheme}</w:t>
      </w:r>
      <w:proofErr w:type="gramStart"/>
      <w:r w:rsidRPr="00F35F0E">
        <w:rPr>
          <w:rFonts w:ascii="Courier New" w:hAnsi="Courier New" w:cs="Courier New"/>
          <w:i/>
        </w:rPr>
        <w:t>::]</w:t>
      </w:r>
      <w:proofErr w:type="gramEnd"/>
      <w:r w:rsidRPr="00F35F0E">
        <w:rPr>
          <w:rFonts w:ascii="Courier New" w:hAnsi="Courier New" w:cs="Courier New"/>
          <w:i/>
        </w:rPr>
        <w:t>{</w:t>
      </w:r>
      <w:proofErr w:type="gramStart"/>
      <w:r w:rsidRPr="00F35F0E">
        <w:rPr>
          <w:rFonts w:ascii="Courier New" w:hAnsi="Courier New" w:cs="Courier New"/>
          <w:i/>
        </w:rPr>
        <w:t>service</w:t>
      </w:r>
      <w:proofErr w:type="gramEnd"/>
      <w:r w:rsidRPr="00F35F0E">
        <w:rPr>
          <w:rFonts w:ascii="Courier New" w:hAnsi="Courier New" w:cs="Courier New"/>
          <w:i/>
        </w:rPr>
        <w:t xml:space="preserve"> ID}</w:t>
      </w:r>
    </w:p>
    <w:p w:rsidR="003002A8" w:rsidRPr="00F35F0E" w:rsidRDefault="003002A8" w:rsidP="003002A8">
      <w:r w:rsidRPr="00F35F0E">
        <w:t xml:space="preserve">In the case that the </w:t>
      </w:r>
      <w:proofErr w:type="spellStart"/>
      <w:r w:rsidRPr="00F35F0E">
        <w:rPr>
          <w:rFonts w:ascii="Courier New" w:hAnsi="Courier New" w:cs="Courier New"/>
          <w:i/>
        </w:rPr>
        <w:t>QName</w:t>
      </w:r>
      <w:proofErr w:type="spellEnd"/>
      <w:r w:rsidRPr="00F35F0E">
        <w:rPr>
          <w:rFonts w:ascii="Courier New" w:hAnsi="Courier New" w:cs="Courier New"/>
          <w:i/>
        </w:rPr>
        <w:t>/Subtype Identifier Scheme</w:t>
      </w:r>
      <w:r w:rsidRPr="00F35F0E">
        <w:t xml:space="preserve"> is used, the complete format is: </w:t>
      </w:r>
    </w:p>
    <w:p w:rsidR="003002A8" w:rsidRPr="00F35F0E" w:rsidRDefault="003002A8" w:rsidP="003002A8">
      <w:pPr>
        <w:ind w:left="720"/>
        <w:rPr>
          <w:rFonts w:ascii="Courier New" w:hAnsi="Courier New" w:cs="Courier New"/>
          <w:i/>
        </w:rPr>
      </w:pPr>
      <w:commentRangeStart w:id="72"/>
      <w:r w:rsidRPr="00F35F0E">
        <w:rPr>
          <w:rFonts w:ascii="Courier New" w:hAnsi="Courier New" w:cs="Courier New"/>
          <w:i/>
        </w:rPr>
        <w:t>[{identifier scheme}</w:t>
      </w:r>
      <w:proofErr w:type="gramStart"/>
      <w:r w:rsidRPr="00F35F0E">
        <w:rPr>
          <w:rFonts w:ascii="Courier New" w:hAnsi="Courier New" w:cs="Courier New"/>
          <w:i/>
        </w:rPr>
        <w:t>::]</w:t>
      </w:r>
      <w:proofErr w:type="gramEnd"/>
      <w:r w:rsidRPr="00F35F0E">
        <w:rPr>
          <w:rFonts w:ascii="Courier New" w:hAnsi="Courier New" w:cs="Courier New"/>
          <w:i/>
        </w:rPr>
        <w:t>{</w:t>
      </w:r>
      <w:proofErr w:type="spellStart"/>
      <w:r w:rsidRPr="00F35F0E">
        <w:rPr>
          <w:rFonts w:ascii="Courier New" w:hAnsi="Courier New" w:cs="Courier New"/>
          <w:i/>
        </w:rPr>
        <w:t>rootNamespace</w:t>
      </w:r>
      <w:proofErr w:type="spellEnd"/>
      <w:proofErr w:type="gramStart"/>
      <w:r w:rsidRPr="00F35F0E">
        <w:rPr>
          <w:rFonts w:ascii="Courier New" w:hAnsi="Courier New" w:cs="Courier New"/>
          <w:i/>
        </w:rPr>
        <w:t>}:</w:t>
      </w:r>
      <w:proofErr w:type="gramEnd"/>
      <w:r w:rsidRPr="00F35F0E">
        <w:rPr>
          <w:rFonts w:ascii="Courier New" w:hAnsi="Courier New" w:cs="Courier New"/>
          <w:i/>
        </w:rPr>
        <w:t>:{</w:t>
      </w:r>
      <w:proofErr w:type="spellStart"/>
      <w:r w:rsidRPr="00F35F0E">
        <w:rPr>
          <w:rFonts w:ascii="Courier New" w:hAnsi="Courier New" w:cs="Courier New"/>
          <w:i/>
        </w:rPr>
        <w:t>documentElementLocalName</w:t>
      </w:r>
      <w:proofErr w:type="spellEnd"/>
      <w:r w:rsidRPr="00F35F0E">
        <w:rPr>
          <w:rFonts w:ascii="Courier New" w:hAnsi="Courier New" w:cs="Courier New"/>
          <w:i/>
        </w:rPr>
        <w:t>}[##{Subtype identifier}]</w:t>
      </w:r>
      <w:commentRangeEnd w:id="72"/>
      <w:r w:rsidR="00EA6EF1">
        <w:rPr>
          <w:rStyle w:val="Kommentarzeichen"/>
        </w:rPr>
        <w:commentReference w:id="72"/>
      </w:r>
    </w:p>
    <w:p w:rsidR="003002A8" w:rsidRPr="00F35F0E" w:rsidRDefault="003002A8" w:rsidP="003002A8">
      <w:pPr>
        <w:rPr>
          <w:i/>
        </w:rPr>
      </w:pPr>
      <w:r w:rsidRPr="00F35F0E">
        <w:rPr>
          <w:i/>
        </w:rPr>
        <w:t>As a non-normative example, in the case of a UBL 2.1 invoice, this service can then be identified by:</w:t>
      </w:r>
    </w:p>
    <w:p w:rsidR="003002A8" w:rsidRPr="00F35F0E" w:rsidRDefault="003002A8" w:rsidP="003002A8">
      <w:pPr>
        <w:pStyle w:val="Listenabsatz"/>
        <w:numPr>
          <w:ilvl w:val="0"/>
          <w:numId w:val="13"/>
        </w:numPr>
        <w:rPr>
          <w:i/>
        </w:rPr>
      </w:pPr>
      <w:r w:rsidRPr="00F35F0E">
        <w:rPr>
          <w:b/>
          <w:i/>
        </w:rPr>
        <w:lastRenderedPageBreak/>
        <w:t>Identifier scheme:</w:t>
      </w:r>
      <w:r w:rsidRPr="00F35F0E">
        <w:rPr>
          <w:i/>
        </w:rPr>
        <w:t xml:space="preserve"> </w:t>
      </w:r>
      <w:proofErr w:type="spellStart"/>
      <w:r w:rsidRPr="00F35F0E">
        <w:rPr>
          <w:i/>
        </w:rPr>
        <w:t>bdx-docid-qns</w:t>
      </w:r>
      <w:proofErr w:type="spellEnd"/>
    </w:p>
    <w:p w:rsidR="003002A8" w:rsidRPr="00F35F0E" w:rsidRDefault="003002A8" w:rsidP="003002A8">
      <w:pPr>
        <w:pStyle w:val="Listenabsatz"/>
        <w:numPr>
          <w:ilvl w:val="0"/>
          <w:numId w:val="13"/>
        </w:numPr>
        <w:rPr>
          <w:i/>
        </w:rPr>
      </w:pPr>
      <w:r w:rsidRPr="00F35F0E">
        <w:rPr>
          <w:b/>
          <w:i/>
        </w:rPr>
        <w:t>Root namespace:</w:t>
      </w:r>
      <w:r w:rsidRPr="00F35F0E">
        <w:rPr>
          <w:i/>
        </w:rPr>
        <w:t xml:space="preserve"> urn:oasis:names:specification:ubl:schema:xsd:Invoice-2</w:t>
      </w:r>
    </w:p>
    <w:p w:rsidR="003002A8" w:rsidRPr="00F35F0E" w:rsidRDefault="003002A8" w:rsidP="003002A8">
      <w:pPr>
        <w:pStyle w:val="Listenabsatz"/>
        <w:numPr>
          <w:ilvl w:val="0"/>
          <w:numId w:val="13"/>
        </w:numPr>
        <w:rPr>
          <w:i/>
        </w:rPr>
      </w:pPr>
      <w:r w:rsidRPr="00F35F0E">
        <w:rPr>
          <w:b/>
          <w:i/>
        </w:rPr>
        <w:t>Document element local name:</w:t>
      </w:r>
      <w:r w:rsidRPr="00F35F0E">
        <w:rPr>
          <w:i/>
        </w:rPr>
        <w:t xml:space="preserve"> Invoice</w:t>
      </w:r>
    </w:p>
    <w:p w:rsidR="003002A8" w:rsidRPr="00F35F0E" w:rsidRDefault="003002A8" w:rsidP="003002A8">
      <w:pPr>
        <w:pStyle w:val="Listenabsatz"/>
        <w:numPr>
          <w:ilvl w:val="0"/>
          <w:numId w:val="13"/>
        </w:numPr>
        <w:rPr>
          <w:i/>
        </w:rPr>
      </w:pPr>
      <w:r w:rsidRPr="00F35F0E">
        <w:rPr>
          <w:b/>
          <w:i/>
        </w:rPr>
        <w:t>Subtype identifier:</w:t>
      </w:r>
      <w:r w:rsidRPr="00F35F0E">
        <w:rPr>
          <w:i/>
        </w:rPr>
        <w:t xml:space="preserve"> UBL-2.1 (since several versions of the Invoice schema may use the same namespace + document element name)</w:t>
      </w:r>
    </w:p>
    <w:p w:rsidR="003002A8" w:rsidRPr="00F35F0E" w:rsidRDefault="003002A8" w:rsidP="003002A8">
      <w:pPr>
        <w:rPr>
          <w:i/>
        </w:rPr>
      </w:pPr>
      <w:r w:rsidRPr="00F35F0E">
        <w:rPr>
          <w:i/>
        </w:rPr>
        <w:t xml:space="preserve">The service </w:t>
      </w:r>
      <w:del w:id="73" w:author="Philip Helger" w:date="2019-02-17T22:15:00Z">
        <w:r w:rsidRPr="00F35F0E" w:rsidDel="00EA6EF1">
          <w:rPr>
            <w:i/>
          </w:rPr>
          <w:delText xml:space="preserve">type </w:delText>
        </w:r>
      </w:del>
      <w:r w:rsidRPr="00F35F0E">
        <w:rPr>
          <w:i/>
        </w:rPr>
        <w:t>identifier will then be:</w:t>
      </w:r>
    </w:p>
    <w:p w:rsidR="003002A8" w:rsidRPr="00F35F0E" w:rsidRDefault="003002A8" w:rsidP="003002A8">
      <w:pPr>
        <w:ind w:left="720"/>
        <w:rPr>
          <w:rFonts w:ascii="Courier New" w:hAnsi="Courier New" w:cs="Courier New"/>
          <w:i/>
        </w:rPr>
      </w:pPr>
      <w:r w:rsidRPr="00F35F0E">
        <w:rPr>
          <w:rFonts w:ascii="Courier New" w:hAnsi="Courier New" w:cs="Courier New"/>
          <w:i/>
        </w:rPr>
        <w:t>bdx-docid-qns::urn:oasis:names:specification:ubl:schema:xsd:Invoice-2::Invoice##UBL-2.1</w:t>
      </w:r>
    </w:p>
    <w:p w:rsidR="003002A8" w:rsidRPr="00F35F0E" w:rsidRDefault="003002A8" w:rsidP="003002A8">
      <w:pPr>
        <w:rPr>
          <w:i/>
        </w:rPr>
      </w:pPr>
      <w:r w:rsidRPr="00F35F0E">
        <w:rPr>
          <w:i/>
        </w:rPr>
        <w:t>Rules for parsing this</w:t>
      </w:r>
      <w:r>
        <w:rPr>
          <w:i/>
        </w:rPr>
        <w:t xml:space="preserve"> example</w:t>
      </w:r>
      <w:r w:rsidRPr="00F35F0E">
        <w:rPr>
          <w:i/>
        </w:rPr>
        <w:t xml:space="preserve"> identifier:</w:t>
      </w:r>
    </w:p>
    <w:p w:rsidR="003002A8" w:rsidRPr="00F35F0E" w:rsidRDefault="003002A8" w:rsidP="003002A8">
      <w:pPr>
        <w:pStyle w:val="Listenabsatz"/>
        <w:numPr>
          <w:ilvl w:val="0"/>
          <w:numId w:val="14"/>
        </w:numPr>
        <w:rPr>
          <w:i/>
        </w:rPr>
      </w:pPr>
      <w:commentRangeStart w:id="74"/>
      <w:r w:rsidRPr="00F35F0E">
        <w:rPr>
          <w:i/>
        </w:rPr>
        <w:t xml:space="preserve">The text up until the first </w:t>
      </w:r>
      <w:r w:rsidRPr="00F35F0E">
        <w:rPr>
          <w:rFonts w:ascii="Courier New" w:hAnsi="Courier New" w:cs="Courier New"/>
          <w:i/>
        </w:rPr>
        <w:t>::</w:t>
      </w:r>
      <w:r w:rsidRPr="00F35F0E">
        <w:rPr>
          <w:i/>
        </w:rPr>
        <w:t xml:space="preserve"> is the identifier scheme identifier</w:t>
      </w:r>
      <w:commentRangeEnd w:id="74"/>
      <w:r w:rsidR="00EA6EF1">
        <w:rPr>
          <w:rStyle w:val="Kommentarzeichen"/>
        </w:rPr>
        <w:commentReference w:id="74"/>
      </w:r>
    </w:p>
    <w:p w:rsidR="003002A8" w:rsidRPr="00F35F0E" w:rsidRDefault="003002A8" w:rsidP="003002A8">
      <w:pPr>
        <w:pStyle w:val="Listenabsatz"/>
        <w:numPr>
          <w:ilvl w:val="0"/>
          <w:numId w:val="14"/>
        </w:numPr>
        <w:rPr>
          <w:i/>
        </w:rPr>
      </w:pPr>
      <w:commentRangeStart w:id="75"/>
      <w:r w:rsidRPr="00F35F0E">
        <w:rPr>
          <w:i/>
        </w:rPr>
        <w:t xml:space="preserve">The text before the next to last </w:t>
      </w:r>
      <w:r w:rsidRPr="00F35F0E">
        <w:rPr>
          <w:rFonts w:ascii="Courier New" w:hAnsi="Courier New" w:cs="Courier New"/>
          <w:i/>
        </w:rPr>
        <w:t>::</w:t>
      </w:r>
      <w:r w:rsidRPr="00F35F0E">
        <w:rPr>
          <w:i/>
        </w:rPr>
        <w:t xml:space="preserve"> and last </w:t>
      </w:r>
      <w:r w:rsidRPr="00F35F0E">
        <w:rPr>
          <w:rFonts w:ascii="Courier New" w:hAnsi="Courier New" w:cs="Courier New"/>
          <w:i/>
        </w:rPr>
        <w:t>::</w:t>
      </w:r>
      <w:r w:rsidRPr="00F35F0E">
        <w:rPr>
          <w:i/>
        </w:rPr>
        <w:t xml:space="preserve"> is the root namespace</w:t>
      </w:r>
      <w:commentRangeEnd w:id="75"/>
      <w:r w:rsidR="00F84D84">
        <w:rPr>
          <w:rStyle w:val="Kommentarzeichen"/>
        </w:rPr>
        <w:commentReference w:id="75"/>
      </w:r>
    </w:p>
    <w:p w:rsidR="003002A8" w:rsidRPr="00F35F0E" w:rsidRDefault="003002A8" w:rsidP="003002A8">
      <w:pPr>
        <w:pStyle w:val="Listenabsatz"/>
        <w:numPr>
          <w:ilvl w:val="0"/>
          <w:numId w:val="14"/>
        </w:numPr>
        <w:rPr>
          <w:i/>
        </w:rPr>
      </w:pPr>
      <w:r w:rsidRPr="00F35F0E">
        <w:rPr>
          <w:i/>
        </w:rPr>
        <w:t xml:space="preserve">The text between the last occurrence of </w:t>
      </w:r>
      <w:r w:rsidRPr="00F35F0E">
        <w:rPr>
          <w:rFonts w:ascii="Courier New" w:hAnsi="Courier New" w:cs="Courier New"/>
          <w:i/>
        </w:rPr>
        <w:t>::</w:t>
      </w:r>
      <w:r w:rsidRPr="00F35F0E">
        <w:rPr>
          <w:i/>
        </w:rPr>
        <w:t xml:space="preserve"> and last occurrence of </w:t>
      </w:r>
      <w:r w:rsidRPr="00F35F0E">
        <w:rPr>
          <w:rFonts w:ascii="Courier New" w:hAnsi="Courier New" w:cs="Courier New"/>
          <w:i/>
        </w:rPr>
        <w:t>##</w:t>
      </w:r>
      <w:r w:rsidRPr="00F35F0E">
        <w:rPr>
          <w:i/>
        </w:rPr>
        <w:t xml:space="preserve"> OR end of the string is the document element local name</w:t>
      </w:r>
    </w:p>
    <w:p w:rsidR="003002A8" w:rsidRPr="00F35F0E" w:rsidRDefault="003002A8" w:rsidP="003002A8">
      <w:pPr>
        <w:pStyle w:val="Listenabsatz"/>
        <w:numPr>
          <w:ilvl w:val="0"/>
          <w:numId w:val="14"/>
        </w:numPr>
        <w:rPr>
          <w:i/>
        </w:rPr>
      </w:pPr>
      <w:r w:rsidRPr="00F35F0E">
        <w:rPr>
          <w:i/>
        </w:rPr>
        <w:t xml:space="preserve">The text following the first </w:t>
      </w:r>
      <w:r w:rsidRPr="00F35F0E">
        <w:rPr>
          <w:rFonts w:ascii="Courier New" w:hAnsi="Courier New" w:cs="Courier New"/>
          <w:i/>
        </w:rPr>
        <w:t>##</w:t>
      </w:r>
      <w:r w:rsidRPr="00F35F0E">
        <w:rPr>
          <w:i/>
        </w:rPr>
        <w:t xml:space="preserve"> after the document element local name (if any) is the subtype identifier</w:t>
      </w:r>
    </w:p>
    <w:p w:rsidR="003002A8" w:rsidRPr="00F35F0E" w:rsidRDefault="003002A8" w:rsidP="003002A8">
      <w:r w:rsidRPr="00F35F0E">
        <w:t>This string MUST be percent encoded if used in an URL. In that case, the above identifier will then read as:</w:t>
      </w:r>
    </w:p>
    <w:p w:rsidR="003002A8" w:rsidRPr="00F35F0E" w:rsidRDefault="003002A8" w:rsidP="003002A8">
      <w:pPr>
        <w:ind w:left="720"/>
        <w:rPr>
          <w:rFonts w:ascii="Courier New" w:hAnsi="Courier New" w:cs="Courier New"/>
          <w:i/>
        </w:rPr>
      </w:pPr>
      <w:r w:rsidRPr="00F35F0E">
        <w:rPr>
          <w:rFonts w:ascii="Courier New" w:hAnsi="Courier New" w:cs="Courier New"/>
          <w:i/>
        </w:rPr>
        <w:t>bdx-docid-qns%3A%3Aurn%3Aoasis%3Anames%3Aspecification%3Aubl%3Aschema%3Axsd%3AInvoice-2%3A%3AInvoice%23%23UBL-2.1</w:t>
      </w:r>
    </w:p>
    <w:p w:rsidR="003002A8" w:rsidRPr="00F35F0E" w:rsidRDefault="003002A8" w:rsidP="003002A8">
      <w:r w:rsidRPr="00F35F0E">
        <w:t xml:space="preserve">Note the limitation that XML service types with the following characteristics MUST NOT be referenced using Service Metadata Publishing when using the </w:t>
      </w:r>
      <w:proofErr w:type="spellStart"/>
      <w:r w:rsidRPr="00F35F0E">
        <w:rPr>
          <w:rFonts w:ascii="Courier New" w:hAnsi="Courier New" w:cs="Courier New"/>
          <w:i/>
        </w:rPr>
        <w:t>QName</w:t>
      </w:r>
      <w:proofErr w:type="spellEnd"/>
      <w:r w:rsidRPr="00F35F0E">
        <w:rPr>
          <w:rFonts w:ascii="Courier New" w:hAnsi="Courier New" w:cs="Courier New"/>
          <w:i/>
        </w:rPr>
        <w:t xml:space="preserve">/Subtype Identifier </w:t>
      </w:r>
      <w:r w:rsidRPr="00F35F0E">
        <w:t>scheme:</w:t>
      </w:r>
    </w:p>
    <w:p w:rsidR="003002A8" w:rsidRPr="00F35F0E" w:rsidRDefault="003002A8" w:rsidP="003002A8">
      <w:pPr>
        <w:pStyle w:val="Listenabsatz"/>
        <w:numPr>
          <w:ilvl w:val="0"/>
          <w:numId w:val="15"/>
        </w:numPr>
      </w:pPr>
      <w:r w:rsidRPr="00F35F0E">
        <w:t>Services with only local names (i.e. without namespaces)</w:t>
      </w:r>
    </w:p>
    <w:p w:rsidR="003002A8" w:rsidRPr="00F35F0E" w:rsidRDefault="003002A8" w:rsidP="003002A8">
      <w:pPr>
        <w:pStyle w:val="Listenabsatz"/>
        <w:numPr>
          <w:ilvl w:val="0"/>
          <w:numId w:val="15"/>
        </w:numPr>
      </w:pPr>
      <w:r w:rsidRPr="00F35F0E">
        <w:t>Services that need to be identified with a subtype identifier, and where the subtype part of the identifier does not correspond to a specific, mandatory attribute value or element value in the document that is based on XML Schema simple content.</w:t>
      </w:r>
    </w:p>
    <w:p w:rsidR="00D2364E" w:rsidRPr="00F35F0E" w:rsidRDefault="003002A8" w:rsidP="00D2364E">
      <w:r w:rsidRPr="0008715E">
        <w:t xml:space="preserve">When using a service type with such characteristics, a different scheme identifier MUST be </w:t>
      </w:r>
      <w:commentRangeStart w:id="76"/>
      <w:r w:rsidRPr="0008715E">
        <w:t>used</w:t>
      </w:r>
      <w:commentRangeEnd w:id="76"/>
      <w:r w:rsidR="00EA6EF1">
        <w:rPr>
          <w:rStyle w:val="Kommentarzeichen"/>
        </w:rPr>
        <w:commentReference w:id="76"/>
      </w:r>
      <w:r w:rsidRPr="0008715E">
        <w:t>.</w:t>
      </w:r>
    </w:p>
    <w:p w:rsidR="00402451" w:rsidRPr="00F35F0E" w:rsidRDefault="00EB6AE6" w:rsidP="00893FEB">
      <w:pPr>
        <w:pStyle w:val="berschrift1"/>
      </w:pPr>
      <w:bookmarkStart w:id="77" w:name="_Toc349580"/>
      <w:r w:rsidRPr="00F35F0E">
        <w:lastRenderedPageBreak/>
        <w:t>Data Model</w:t>
      </w:r>
      <w:bookmarkEnd w:id="77"/>
    </w:p>
    <w:p w:rsidR="00402451" w:rsidRPr="00F35F0E" w:rsidRDefault="002F7433" w:rsidP="00893FEB">
      <w:pPr>
        <w:pStyle w:val="berschrift2"/>
      </w:pPr>
      <w:bookmarkStart w:id="78" w:name="_Toc349581"/>
      <w:r w:rsidRPr="00F35F0E">
        <w:t>Class diagram</w:t>
      </w:r>
      <w:bookmarkEnd w:id="78"/>
    </w:p>
    <w:p w:rsidR="003601C5" w:rsidRPr="00F35F0E" w:rsidRDefault="003601C5" w:rsidP="003601C5">
      <w:r w:rsidRPr="00F35F0E">
        <w:t xml:space="preserve">The </w:t>
      </w:r>
      <w:r w:rsidR="00D931EF" w:rsidRPr="00F35F0E">
        <w:fldChar w:fldCharType="begin"/>
      </w:r>
      <w:r w:rsidRPr="00F35F0E">
        <w:instrText xml:space="preserve"> REF CCTS \h </w:instrText>
      </w:r>
      <w:r w:rsidR="00D931EF" w:rsidRPr="00F35F0E">
        <w:fldChar w:fldCharType="separate"/>
      </w:r>
      <w:r w:rsidR="005761AC" w:rsidRPr="00F35F0E">
        <w:rPr>
          <w:b/>
        </w:rPr>
        <w:t>[CCTS]</w:t>
      </w:r>
      <w:r w:rsidR="00D931EF" w:rsidRPr="00F35F0E">
        <w:fldChar w:fldCharType="end"/>
      </w:r>
      <w:r w:rsidRPr="00F35F0E">
        <w:t>-modeled classes of information in the SMP model and the relationships between them are depicted in the below class diagram:</w:t>
      </w:r>
    </w:p>
    <w:p w:rsidR="00D8693E" w:rsidRPr="00F35F0E" w:rsidRDefault="00D8693E" w:rsidP="007C5327"/>
    <w:p w:rsidR="008A139D" w:rsidRPr="00F35F0E" w:rsidRDefault="00D8693E" w:rsidP="008A139D">
      <w:pPr>
        <w:keepNext/>
      </w:pPr>
      <w:commentRangeStart w:id="79"/>
      <w:r w:rsidRPr="00F35F0E">
        <w:rPr>
          <w:noProof/>
          <w:lang w:val="de-AT" w:eastAsia="de-AT"/>
        </w:rPr>
        <w:drawing>
          <wp:inline distT="0" distB="0" distL="0" distR="0">
            <wp:extent cx="5943598" cy="29594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P 2.0 CCTS classes.png"/>
                    <pic:cNvPicPr/>
                  </pic:nvPicPr>
                  <pic:blipFill>
                    <a:blip r:embed="rId54"/>
                    <a:stretch>
                      <a:fillRect/>
                    </a:stretch>
                  </pic:blipFill>
                  <pic:spPr>
                    <a:xfrm>
                      <a:off x="0" y="0"/>
                      <a:ext cx="5943598" cy="2959417"/>
                    </a:xfrm>
                    <a:prstGeom prst="rect">
                      <a:avLst/>
                    </a:prstGeom>
                  </pic:spPr>
                </pic:pic>
              </a:graphicData>
            </a:graphic>
          </wp:inline>
        </w:drawing>
      </w:r>
      <w:commentRangeEnd w:id="79"/>
      <w:r w:rsidR="00F84D84">
        <w:rPr>
          <w:rStyle w:val="Kommentarzeichen"/>
        </w:rPr>
        <w:commentReference w:id="79"/>
      </w:r>
    </w:p>
    <w:p w:rsidR="007E0D2C" w:rsidRPr="00F35F0E" w:rsidRDefault="008A139D" w:rsidP="008A139D">
      <w:pPr>
        <w:pStyle w:val="Beschriftung"/>
      </w:pPr>
      <w:r w:rsidRPr="00F35F0E">
        <w:t xml:space="preserve">Fig </w:t>
      </w:r>
      <w:r w:rsidR="00D931EF" w:rsidRPr="00F35F0E">
        <w:rPr>
          <w:noProof/>
        </w:rPr>
        <w:fldChar w:fldCharType="begin"/>
      </w:r>
      <w:r w:rsidR="00E82C73" w:rsidRPr="00F35F0E">
        <w:rPr>
          <w:noProof/>
        </w:rPr>
        <w:instrText xml:space="preserve"> SEQ Fig \* ARABIC </w:instrText>
      </w:r>
      <w:r w:rsidR="00D931EF" w:rsidRPr="00F35F0E">
        <w:rPr>
          <w:noProof/>
        </w:rPr>
        <w:fldChar w:fldCharType="separate"/>
      </w:r>
      <w:r w:rsidR="005761AC">
        <w:rPr>
          <w:noProof/>
        </w:rPr>
        <w:t>3</w:t>
      </w:r>
      <w:r w:rsidR="00D931EF" w:rsidRPr="00F35F0E">
        <w:rPr>
          <w:noProof/>
        </w:rPr>
        <w:fldChar w:fldCharType="end"/>
      </w:r>
      <w:r w:rsidRPr="00F35F0E">
        <w:t>: SMP class diagram</w:t>
      </w:r>
    </w:p>
    <w:p w:rsidR="00D8693E" w:rsidRPr="00F35F0E" w:rsidRDefault="00D8693E" w:rsidP="007C5327"/>
    <w:p w:rsidR="004B33ED" w:rsidRPr="00F35F0E" w:rsidRDefault="004B33ED" w:rsidP="004B33ED">
      <w:r w:rsidRPr="00F35F0E">
        <w:t>OPTIONAL extensions MAY be introduced at</w:t>
      </w:r>
      <w:r>
        <w:t xml:space="preserve"> the beginning of</w:t>
      </w:r>
      <w:r w:rsidRPr="00F35F0E">
        <w:t xml:space="preserve"> every major entity (see section </w:t>
      </w:r>
      <w:r w:rsidR="00D931EF" w:rsidRPr="00F35F0E">
        <w:fldChar w:fldCharType="begin"/>
      </w:r>
      <w:r w:rsidRPr="00F35F0E">
        <w:instrText xml:space="preserve"> REF _Ref512665851 \r \h </w:instrText>
      </w:r>
      <w:r w:rsidR="00D931EF" w:rsidRPr="00F35F0E">
        <w:fldChar w:fldCharType="separate"/>
      </w:r>
      <w:r w:rsidR="005761AC">
        <w:t>4.4.1</w:t>
      </w:r>
      <w:r w:rsidR="00D931EF" w:rsidRPr="00F35F0E">
        <w:fldChar w:fldCharType="end"/>
      </w:r>
      <w:r w:rsidRPr="00F35F0E">
        <w:t xml:space="preserve"> for information about extensions). The relationship between the CCTS-modelled classes and the non-CCTS extensions are depicted in the below diagram:</w:t>
      </w:r>
    </w:p>
    <w:p w:rsidR="00506496" w:rsidRPr="00F35F0E" w:rsidRDefault="00506496" w:rsidP="007C5327"/>
    <w:p w:rsidR="008A139D" w:rsidRPr="00F35F0E" w:rsidRDefault="00B60005" w:rsidP="008A139D">
      <w:pPr>
        <w:keepNext/>
      </w:pPr>
      <w:r w:rsidRPr="00F35F0E">
        <w:rPr>
          <w:noProof/>
          <w:lang w:val="de-AT" w:eastAsia="de-AT"/>
        </w:rPr>
        <w:drawing>
          <wp:inline distT="0" distB="0" distL="0" distR="0">
            <wp:extent cx="3810000" cy="23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P 2.0 extension classes.png"/>
                    <pic:cNvPicPr/>
                  </pic:nvPicPr>
                  <pic:blipFill>
                    <a:blip r:embed="rId55"/>
                    <a:stretch>
                      <a:fillRect/>
                    </a:stretch>
                  </pic:blipFill>
                  <pic:spPr>
                    <a:xfrm>
                      <a:off x="0" y="0"/>
                      <a:ext cx="3810000" cy="2387600"/>
                    </a:xfrm>
                    <a:prstGeom prst="rect">
                      <a:avLst/>
                    </a:prstGeom>
                  </pic:spPr>
                </pic:pic>
              </a:graphicData>
            </a:graphic>
          </wp:inline>
        </w:drawing>
      </w:r>
    </w:p>
    <w:p w:rsidR="00506496" w:rsidRPr="00F35F0E" w:rsidRDefault="008A139D" w:rsidP="008A139D">
      <w:pPr>
        <w:pStyle w:val="Beschriftung"/>
      </w:pPr>
      <w:r w:rsidRPr="00F35F0E">
        <w:t xml:space="preserve">Fig </w:t>
      </w:r>
      <w:r w:rsidR="00D931EF" w:rsidRPr="00F35F0E">
        <w:rPr>
          <w:noProof/>
        </w:rPr>
        <w:fldChar w:fldCharType="begin"/>
      </w:r>
      <w:r w:rsidR="00E82C73" w:rsidRPr="00F35F0E">
        <w:rPr>
          <w:noProof/>
        </w:rPr>
        <w:instrText xml:space="preserve"> SEQ Fig \* ARABIC </w:instrText>
      </w:r>
      <w:r w:rsidR="00D931EF" w:rsidRPr="00F35F0E">
        <w:rPr>
          <w:noProof/>
        </w:rPr>
        <w:fldChar w:fldCharType="separate"/>
      </w:r>
      <w:r w:rsidR="005761AC">
        <w:rPr>
          <w:noProof/>
        </w:rPr>
        <w:t>4</w:t>
      </w:r>
      <w:r w:rsidR="00D931EF" w:rsidRPr="00F35F0E">
        <w:rPr>
          <w:noProof/>
        </w:rPr>
        <w:fldChar w:fldCharType="end"/>
      </w:r>
      <w:r w:rsidRPr="00F35F0E">
        <w:t>: SMP extensions class diagram</w:t>
      </w:r>
    </w:p>
    <w:p w:rsidR="00614091" w:rsidRPr="00F35F0E" w:rsidRDefault="00614091" w:rsidP="00893FEB">
      <w:pPr>
        <w:pStyle w:val="berschrift2"/>
      </w:pPr>
      <w:bookmarkStart w:id="80" w:name="_Toc349582"/>
      <w:r w:rsidRPr="00F35F0E">
        <w:lastRenderedPageBreak/>
        <w:t>CCTS and non-CCTS information</w:t>
      </w:r>
      <w:bookmarkEnd w:id="80"/>
    </w:p>
    <w:p w:rsidR="009850BC" w:rsidRPr="00F35F0E" w:rsidRDefault="009850BC" w:rsidP="009850BC">
      <w:bookmarkStart w:id="81" w:name="_Ref512282281"/>
      <w:r w:rsidRPr="00F35F0E">
        <w:t>The information described in the SMP data model is documented in two parts:</w:t>
      </w:r>
    </w:p>
    <w:p w:rsidR="009850BC" w:rsidRPr="00F35F0E" w:rsidRDefault="009850BC" w:rsidP="009850BC">
      <w:commentRangeStart w:id="82"/>
      <w:r w:rsidRPr="00F35F0E">
        <w:t xml:space="preserve">The </w:t>
      </w:r>
      <w:hyperlink w:anchor="_Basic_SMP_information" w:history="1">
        <w:r w:rsidR="00996015" w:rsidRPr="00996015">
          <w:rPr>
            <w:rStyle w:val="Hyperlink"/>
          </w:rPr>
          <w:t>Basic SMP information</w:t>
        </w:r>
      </w:hyperlink>
      <w:commentRangeEnd w:id="82"/>
      <w:r w:rsidR="00F84D84">
        <w:rPr>
          <w:rStyle w:val="Kommentarzeichen"/>
        </w:rPr>
        <w:commentReference w:id="82"/>
      </w:r>
      <w:r w:rsidRPr="00F35F0E">
        <w:t xml:space="preserve"> related to </w:t>
      </w:r>
      <w:proofErr w:type="spellStart"/>
      <w:r w:rsidRPr="00F35F0E">
        <w:t>ServiceGroup</w:t>
      </w:r>
      <w:proofErr w:type="spellEnd"/>
      <w:r w:rsidRPr="00F35F0E">
        <w:t xml:space="preserve"> and </w:t>
      </w:r>
      <w:proofErr w:type="spellStart"/>
      <w:r w:rsidRPr="00F35F0E">
        <w:t>ServiceMetadata</w:t>
      </w:r>
      <w:proofErr w:type="spellEnd"/>
      <w:r w:rsidRPr="00F35F0E">
        <w:t xml:space="preserve"> as well as their underlying classes is modeled as CCTS classes.</w:t>
      </w:r>
    </w:p>
    <w:p w:rsidR="009850BC" w:rsidRPr="00F35F0E" w:rsidRDefault="009850BC" w:rsidP="009850BC">
      <w:r w:rsidRPr="00F35F0E">
        <w:t xml:space="preserve">Additional information related to extensions and signatures is not modeled as CCTS classes. Such information is realized in the schema expressions as additional document constraints and is documented in the </w:t>
      </w:r>
      <w:r w:rsidR="00D931EF" w:rsidRPr="00F35F0E">
        <w:fldChar w:fldCharType="begin"/>
      </w:r>
      <w:r w:rsidRPr="00F35F0E">
        <w:instrText xml:space="preserve"> REF _Ref512282550 \h </w:instrText>
      </w:r>
      <w:r w:rsidR="00D931EF" w:rsidRPr="00F35F0E">
        <w:fldChar w:fldCharType="separate"/>
      </w:r>
      <w:r w:rsidR="005761AC" w:rsidRPr="00F35F0E">
        <w:t>Additional SMP information</w:t>
      </w:r>
      <w:r w:rsidR="00D931EF" w:rsidRPr="00F35F0E">
        <w:fldChar w:fldCharType="end"/>
      </w:r>
      <w:r w:rsidRPr="00F35F0E">
        <w:t xml:space="preserve"> section.</w:t>
      </w:r>
    </w:p>
    <w:p w:rsidR="00511305" w:rsidRPr="00F35F0E" w:rsidRDefault="00511305" w:rsidP="00893FEB">
      <w:pPr>
        <w:pStyle w:val="berschrift2"/>
      </w:pPr>
      <w:bookmarkStart w:id="83" w:name="_Basic_SMP_information"/>
      <w:bookmarkStart w:id="84" w:name="_Toc349583"/>
      <w:bookmarkEnd w:id="83"/>
      <w:r w:rsidRPr="00F35F0E">
        <w:t>Basic SMP information</w:t>
      </w:r>
      <w:bookmarkEnd w:id="81"/>
      <w:bookmarkEnd w:id="84"/>
    </w:p>
    <w:p w:rsidR="002127C9" w:rsidRPr="00F35F0E" w:rsidRDefault="00CF4540" w:rsidP="00AF0704">
      <w:pPr>
        <w:pStyle w:val="berschrift3"/>
      </w:pPr>
      <w:bookmarkStart w:id="85" w:name="_Toc349584"/>
      <w:r w:rsidRPr="00F35F0E">
        <w:t xml:space="preserve">The </w:t>
      </w:r>
      <w:proofErr w:type="spellStart"/>
      <w:r w:rsidRPr="00F35F0E">
        <w:t>ServiceGroup</w:t>
      </w:r>
      <w:proofErr w:type="spellEnd"/>
      <w:r w:rsidRPr="00F35F0E">
        <w:t xml:space="preserve"> class</w:t>
      </w:r>
      <w:bookmarkEnd w:id="85"/>
    </w:p>
    <w:p w:rsidR="00946F9D" w:rsidRPr="00F35F0E" w:rsidRDefault="00946F9D" w:rsidP="00946F9D">
      <w:r w:rsidRPr="00F35F0E">
        <w:t xml:space="preserve">The CCTS-modeled objects in the </w:t>
      </w:r>
      <w:proofErr w:type="spellStart"/>
      <w:r w:rsidRPr="00F35F0E">
        <w:t>ServiceGroup</w:t>
      </w:r>
      <w:proofErr w:type="spellEnd"/>
      <w:r w:rsidRPr="00F35F0E">
        <w:t xml:space="preserve"> class are as follows:</w:t>
      </w:r>
    </w:p>
    <w:tbl>
      <w:tblPr>
        <w:tblStyle w:val="Tabellengitternetz"/>
        <w:tblW w:w="5000" w:type="pct"/>
        <w:tblLook w:val="06A0"/>
      </w:tblPr>
      <w:tblGrid>
        <w:gridCol w:w="2592"/>
        <w:gridCol w:w="1279"/>
        <w:gridCol w:w="5705"/>
      </w:tblGrid>
      <w:tr w:rsidR="001F3476" w:rsidRPr="00F35F0E" w:rsidTr="00946F9D">
        <w:trPr>
          <w:tblHeader/>
        </w:trPr>
        <w:tc>
          <w:tcPr>
            <w:tcW w:w="1353" w:type="pct"/>
          </w:tcPr>
          <w:p w:rsidR="005F102D" w:rsidRPr="00F35F0E" w:rsidRDefault="005F102D" w:rsidP="00FB2629">
            <w:pPr>
              <w:rPr>
                <w:b/>
              </w:rPr>
            </w:pPr>
            <w:r w:rsidRPr="00F35F0E">
              <w:rPr>
                <w:b/>
              </w:rPr>
              <w:t>Name</w:t>
            </w:r>
          </w:p>
          <w:p w:rsidR="005F102D" w:rsidRPr="00F35F0E" w:rsidRDefault="005F102D" w:rsidP="00FB2629">
            <w:pPr>
              <w:rPr>
                <w:b/>
              </w:rPr>
            </w:pPr>
            <w:r w:rsidRPr="00F35F0E">
              <w:rPr>
                <w:b/>
              </w:rPr>
              <w:t>(Unqualified data type)</w:t>
            </w:r>
          </w:p>
        </w:tc>
        <w:tc>
          <w:tcPr>
            <w:tcW w:w="668" w:type="pct"/>
          </w:tcPr>
          <w:p w:rsidR="005F102D" w:rsidRPr="00F35F0E" w:rsidRDefault="005F102D" w:rsidP="00FB2629">
            <w:pPr>
              <w:rPr>
                <w:b/>
              </w:rPr>
            </w:pPr>
            <w:r w:rsidRPr="00F35F0E">
              <w:rPr>
                <w:b/>
              </w:rPr>
              <w:t>Cardinality</w:t>
            </w:r>
          </w:p>
        </w:tc>
        <w:tc>
          <w:tcPr>
            <w:tcW w:w="2979" w:type="pct"/>
          </w:tcPr>
          <w:p w:rsidR="005F102D" w:rsidRPr="00F35F0E" w:rsidRDefault="005F102D" w:rsidP="00FB2629">
            <w:pPr>
              <w:rPr>
                <w:b/>
              </w:rPr>
            </w:pPr>
            <w:r w:rsidRPr="00F35F0E">
              <w:rPr>
                <w:b/>
              </w:rPr>
              <w:t>Description</w:t>
            </w:r>
          </w:p>
        </w:tc>
      </w:tr>
      <w:tr w:rsidR="00946F9D" w:rsidRPr="00F35F0E" w:rsidTr="00946F9D">
        <w:tc>
          <w:tcPr>
            <w:tcW w:w="1353" w:type="pct"/>
          </w:tcPr>
          <w:p w:rsidR="00946F9D" w:rsidRPr="00F35F0E" w:rsidRDefault="00946F9D" w:rsidP="00946F9D">
            <w:proofErr w:type="spellStart"/>
            <w:r w:rsidRPr="00F35F0E">
              <w:t>SMPExtensions</w:t>
            </w:r>
            <w:proofErr w:type="spellEnd"/>
          </w:p>
        </w:tc>
        <w:tc>
          <w:tcPr>
            <w:tcW w:w="668" w:type="pct"/>
          </w:tcPr>
          <w:p w:rsidR="00946F9D" w:rsidRPr="00F35F0E" w:rsidRDefault="00946F9D" w:rsidP="00946F9D">
            <w:r w:rsidRPr="00F35F0E">
              <w:t>0..1</w:t>
            </w:r>
          </w:p>
        </w:tc>
        <w:tc>
          <w:tcPr>
            <w:tcW w:w="2979" w:type="pct"/>
          </w:tcPr>
          <w:p w:rsidR="00946F9D" w:rsidRPr="00F35F0E" w:rsidRDefault="00946F9D" w:rsidP="00946F9D">
            <w:r w:rsidRPr="00F35F0E">
              <w:t xml:space="preserve">A container for all extensions present at the </w:t>
            </w:r>
            <w:proofErr w:type="spellStart"/>
            <w:r w:rsidRPr="00F35F0E">
              <w:t>ServiceGroup</w:t>
            </w:r>
            <w:proofErr w:type="spellEnd"/>
            <w:r w:rsidRPr="00F35F0E">
              <w:t xml:space="preserve"> level.</w:t>
            </w:r>
          </w:p>
        </w:tc>
      </w:tr>
      <w:tr w:rsidR="00946F9D" w:rsidRPr="00F35F0E" w:rsidTr="00946F9D">
        <w:tc>
          <w:tcPr>
            <w:tcW w:w="1353" w:type="pct"/>
          </w:tcPr>
          <w:p w:rsidR="00946F9D" w:rsidRPr="00F35F0E" w:rsidRDefault="00946F9D" w:rsidP="00946F9D">
            <w:proofErr w:type="spellStart"/>
            <w:r w:rsidRPr="00F35F0E">
              <w:t>SMPVersionID</w:t>
            </w:r>
            <w:proofErr w:type="spellEnd"/>
          </w:p>
          <w:p w:rsidR="00946F9D" w:rsidRPr="00F35F0E" w:rsidRDefault="00946F9D" w:rsidP="00946F9D">
            <w:r w:rsidRPr="00F35F0E">
              <w:t>(Identifier)</w:t>
            </w:r>
          </w:p>
        </w:tc>
        <w:tc>
          <w:tcPr>
            <w:tcW w:w="668" w:type="pct"/>
          </w:tcPr>
          <w:p w:rsidR="00946F9D" w:rsidRPr="00F35F0E" w:rsidRDefault="00946F9D" w:rsidP="00946F9D">
            <w:r w:rsidRPr="00F35F0E">
              <w:t>1..1</w:t>
            </w:r>
          </w:p>
        </w:tc>
        <w:tc>
          <w:tcPr>
            <w:tcW w:w="2979" w:type="pct"/>
          </w:tcPr>
          <w:p w:rsidR="00946F9D" w:rsidRPr="00F35F0E" w:rsidRDefault="00946F9D" w:rsidP="00946F9D">
            <w:r w:rsidRPr="00F35F0E">
              <w:t>The version of the Service Metadata Publishing specification in use. For SMP 2.0, this value MUST be set to “2.0”.</w:t>
            </w:r>
          </w:p>
        </w:tc>
      </w:tr>
      <w:tr w:rsidR="00946F9D" w:rsidRPr="00F35F0E" w:rsidTr="00946F9D">
        <w:tc>
          <w:tcPr>
            <w:tcW w:w="1353" w:type="pct"/>
          </w:tcPr>
          <w:p w:rsidR="00946F9D" w:rsidRPr="00F35F0E" w:rsidRDefault="00946F9D" w:rsidP="00946F9D">
            <w:proofErr w:type="spellStart"/>
            <w:r w:rsidRPr="00F35F0E">
              <w:t>ParticipantID</w:t>
            </w:r>
            <w:proofErr w:type="spellEnd"/>
          </w:p>
          <w:p w:rsidR="00946F9D" w:rsidRPr="00F35F0E" w:rsidRDefault="00946F9D" w:rsidP="00946F9D">
            <w:r w:rsidRPr="00F35F0E">
              <w:t>(Identifier)</w:t>
            </w:r>
          </w:p>
        </w:tc>
        <w:tc>
          <w:tcPr>
            <w:tcW w:w="668" w:type="pct"/>
          </w:tcPr>
          <w:p w:rsidR="00946F9D" w:rsidRPr="00F35F0E" w:rsidRDefault="00946F9D" w:rsidP="00946F9D">
            <w:r w:rsidRPr="00F35F0E">
              <w:t>1..1</w:t>
            </w:r>
          </w:p>
        </w:tc>
        <w:tc>
          <w:tcPr>
            <w:tcW w:w="2979" w:type="pct"/>
          </w:tcPr>
          <w:p w:rsidR="00946F9D" w:rsidRPr="00F35F0E" w:rsidRDefault="00946F9D" w:rsidP="00946F9D">
            <w:r w:rsidRPr="00F35F0E">
              <w:t>Represents a business level endpoint key that uniquely identifies a Participant in the network. Examples of identifiers are company registration and VAT numbers, DUNS numbers, GLN numbers, email addresses etc.</w:t>
            </w:r>
          </w:p>
          <w:p w:rsidR="00946F9D" w:rsidRPr="00F35F0E" w:rsidRDefault="00946F9D" w:rsidP="00946F9D">
            <w:r w:rsidRPr="00F35F0E">
              <w:t>See section</w:t>
            </w:r>
            <w:r w:rsidR="00720111">
              <w:t xml:space="preserve"> </w:t>
            </w:r>
            <w:r w:rsidR="00D931EF">
              <w:fldChar w:fldCharType="begin"/>
            </w:r>
            <w:r w:rsidR="00720111">
              <w:instrText xml:space="preserve"> REF _Ref532153815 \r \h </w:instrText>
            </w:r>
            <w:r w:rsidR="00D931EF">
              <w:fldChar w:fldCharType="separate"/>
            </w:r>
            <w:r w:rsidR="00720111">
              <w:t>3.6</w:t>
            </w:r>
            <w:r w:rsidR="00D931EF">
              <w:fldChar w:fldCharType="end"/>
            </w:r>
            <w:r w:rsidR="00720111">
              <w:t xml:space="preserve"> </w:t>
            </w:r>
            <w:r w:rsidRPr="00F35F0E">
              <w:t>of this specification for information on this data type.</w:t>
            </w:r>
          </w:p>
        </w:tc>
      </w:tr>
      <w:tr w:rsidR="00946F9D" w:rsidRPr="00F35F0E" w:rsidTr="00946F9D">
        <w:tc>
          <w:tcPr>
            <w:tcW w:w="1353" w:type="pct"/>
          </w:tcPr>
          <w:p w:rsidR="00946F9D" w:rsidRPr="00F35F0E" w:rsidRDefault="00946F9D" w:rsidP="00946F9D">
            <w:proofErr w:type="spellStart"/>
            <w:r w:rsidRPr="00F35F0E">
              <w:t>ServiceReference</w:t>
            </w:r>
            <w:proofErr w:type="spellEnd"/>
          </w:p>
          <w:p w:rsidR="00946F9D" w:rsidRPr="00F35F0E" w:rsidRDefault="00946F9D" w:rsidP="00946F9D">
            <w:r w:rsidRPr="00F35F0E">
              <w:t>(</w:t>
            </w:r>
            <w:proofErr w:type="spellStart"/>
            <w:r w:rsidRPr="00F35F0E">
              <w:t>ServiceReference</w:t>
            </w:r>
            <w:proofErr w:type="spellEnd"/>
            <w:r w:rsidRPr="00F35F0E">
              <w:t xml:space="preserve"> class)</w:t>
            </w:r>
          </w:p>
        </w:tc>
        <w:tc>
          <w:tcPr>
            <w:tcW w:w="668" w:type="pct"/>
          </w:tcPr>
          <w:p w:rsidR="00946F9D" w:rsidRPr="00F35F0E" w:rsidRDefault="00946F9D" w:rsidP="00946F9D">
            <w:r w:rsidRPr="00F35F0E">
              <w:t>0..n</w:t>
            </w:r>
          </w:p>
        </w:tc>
        <w:tc>
          <w:tcPr>
            <w:tcW w:w="2979" w:type="pct"/>
          </w:tcPr>
          <w:p w:rsidR="00946F9D" w:rsidRPr="00F35F0E" w:rsidRDefault="00946F9D" w:rsidP="00946F9D">
            <w:r w:rsidRPr="00F35F0E">
              <w:t xml:space="preserve">The </w:t>
            </w:r>
            <w:proofErr w:type="spellStart"/>
            <w:r w:rsidRPr="00F35F0E">
              <w:t>ServiceReference</w:t>
            </w:r>
            <w:proofErr w:type="spellEnd"/>
            <w:r w:rsidRPr="00F35F0E">
              <w:t xml:space="preserve"> structure holds a list of references to </w:t>
            </w:r>
            <w:proofErr w:type="spellStart"/>
            <w:r w:rsidRPr="00F35F0E">
              <w:t>ServiceMetadata</w:t>
            </w:r>
            <w:proofErr w:type="spellEnd"/>
            <w:r w:rsidRPr="00F35F0E">
              <w:t xml:space="preserve"> structures. From this list, a sender can follow the references to get each </w:t>
            </w:r>
            <w:proofErr w:type="spellStart"/>
            <w:r w:rsidRPr="00F35F0E">
              <w:t>ServiceMetadata</w:t>
            </w:r>
            <w:proofErr w:type="spellEnd"/>
            <w:r w:rsidRPr="00F35F0E">
              <w:t xml:space="preserve"> structure.</w:t>
            </w:r>
          </w:p>
        </w:tc>
      </w:tr>
    </w:tbl>
    <w:p w:rsidR="00242347" w:rsidRPr="00F35F0E" w:rsidRDefault="00242347" w:rsidP="00AF0704">
      <w:pPr>
        <w:pStyle w:val="berschrift3"/>
      </w:pPr>
      <w:bookmarkStart w:id="86" w:name="_The_ServiceMetadata_class"/>
      <w:bookmarkStart w:id="87" w:name="_Toc349585"/>
      <w:bookmarkEnd w:id="86"/>
      <w:r w:rsidRPr="00F35F0E">
        <w:t xml:space="preserve">The </w:t>
      </w:r>
      <w:proofErr w:type="spellStart"/>
      <w:r w:rsidRPr="00F35F0E">
        <w:t>ServiceMetadata</w:t>
      </w:r>
      <w:proofErr w:type="spellEnd"/>
      <w:r w:rsidRPr="00F35F0E">
        <w:t xml:space="preserve"> class</w:t>
      </w:r>
      <w:bookmarkEnd w:id="87"/>
    </w:p>
    <w:p w:rsidR="00022ED4" w:rsidRPr="00F35F0E" w:rsidRDefault="00022ED4" w:rsidP="00022ED4">
      <w:r w:rsidRPr="00F35F0E">
        <w:t xml:space="preserve">The CCTS-modeled objects in the </w:t>
      </w:r>
      <w:proofErr w:type="spellStart"/>
      <w:r w:rsidRPr="00F35F0E">
        <w:t>ServiceMetadata</w:t>
      </w:r>
      <w:proofErr w:type="spellEnd"/>
      <w:r w:rsidRPr="00F35F0E">
        <w:t xml:space="preserve"> class are as follows:</w:t>
      </w:r>
    </w:p>
    <w:tbl>
      <w:tblPr>
        <w:tblStyle w:val="Tabellengitternetz"/>
        <w:tblW w:w="5000" w:type="pct"/>
        <w:tblLook w:val="06A0"/>
      </w:tblPr>
      <w:tblGrid>
        <w:gridCol w:w="1704"/>
        <w:gridCol w:w="1164"/>
        <w:gridCol w:w="6708"/>
      </w:tblGrid>
      <w:tr w:rsidR="00670813" w:rsidRPr="00F35F0E" w:rsidTr="00022ED4">
        <w:trPr>
          <w:tblHeader/>
        </w:trPr>
        <w:tc>
          <w:tcPr>
            <w:tcW w:w="891" w:type="pct"/>
          </w:tcPr>
          <w:p w:rsidR="00596777" w:rsidRPr="00F35F0E" w:rsidRDefault="00596777" w:rsidP="00552081">
            <w:pPr>
              <w:rPr>
                <w:b/>
              </w:rPr>
            </w:pPr>
            <w:r w:rsidRPr="00F35F0E">
              <w:rPr>
                <w:b/>
              </w:rPr>
              <w:t>Name</w:t>
            </w:r>
          </w:p>
          <w:p w:rsidR="00596777" w:rsidRPr="00F35F0E" w:rsidRDefault="00596777" w:rsidP="00552081">
            <w:pPr>
              <w:rPr>
                <w:b/>
              </w:rPr>
            </w:pPr>
            <w:r w:rsidRPr="00F35F0E">
              <w:rPr>
                <w:b/>
              </w:rPr>
              <w:t>(Unqualified data type)</w:t>
            </w:r>
          </w:p>
        </w:tc>
        <w:tc>
          <w:tcPr>
            <w:tcW w:w="610" w:type="pct"/>
          </w:tcPr>
          <w:p w:rsidR="00596777" w:rsidRPr="00F35F0E" w:rsidRDefault="00596777" w:rsidP="00552081">
            <w:pPr>
              <w:rPr>
                <w:b/>
              </w:rPr>
            </w:pPr>
            <w:r w:rsidRPr="00F35F0E">
              <w:rPr>
                <w:b/>
              </w:rPr>
              <w:t>Cardinality</w:t>
            </w:r>
          </w:p>
        </w:tc>
        <w:tc>
          <w:tcPr>
            <w:tcW w:w="3499" w:type="pct"/>
          </w:tcPr>
          <w:p w:rsidR="00596777" w:rsidRPr="00F35F0E" w:rsidRDefault="00596777" w:rsidP="00552081">
            <w:pPr>
              <w:rPr>
                <w:b/>
              </w:rPr>
            </w:pPr>
            <w:r w:rsidRPr="00F35F0E">
              <w:rPr>
                <w:b/>
              </w:rPr>
              <w:t>Description</w:t>
            </w:r>
          </w:p>
        </w:tc>
      </w:tr>
      <w:tr w:rsidR="00022ED4" w:rsidRPr="00F35F0E" w:rsidTr="00022ED4">
        <w:tc>
          <w:tcPr>
            <w:tcW w:w="891" w:type="pct"/>
          </w:tcPr>
          <w:p w:rsidR="00022ED4" w:rsidRPr="00F35F0E" w:rsidRDefault="00022ED4" w:rsidP="00022ED4">
            <w:proofErr w:type="spellStart"/>
            <w:r w:rsidRPr="00F35F0E">
              <w:t>SMPExtensions</w:t>
            </w:r>
            <w:proofErr w:type="spellEnd"/>
          </w:p>
        </w:tc>
        <w:tc>
          <w:tcPr>
            <w:tcW w:w="610" w:type="pct"/>
          </w:tcPr>
          <w:p w:rsidR="00022ED4" w:rsidRPr="00F35F0E" w:rsidRDefault="00022ED4" w:rsidP="00022ED4">
            <w:r w:rsidRPr="00F35F0E">
              <w:t>0..1</w:t>
            </w:r>
          </w:p>
        </w:tc>
        <w:tc>
          <w:tcPr>
            <w:tcW w:w="3499" w:type="pct"/>
          </w:tcPr>
          <w:p w:rsidR="00022ED4" w:rsidRPr="00F35F0E" w:rsidRDefault="00022ED4" w:rsidP="00022ED4">
            <w:r w:rsidRPr="00F35F0E">
              <w:t xml:space="preserve">A container for all extensions present at the </w:t>
            </w:r>
            <w:proofErr w:type="spellStart"/>
            <w:r w:rsidRPr="00F35F0E">
              <w:t>ServiceMetadata</w:t>
            </w:r>
            <w:proofErr w:type="spellEnd"/>
            <w:r w:rsidRPr="00F35F0E">
              <w:t xml:space="preserve"> level.</w:t>
            </w:r>
          </w:p>
        </w:tc>
      </w:tr>
      <w:tr w:rsidR="001A0FDE" w:rsidRPr="00F35F0E" w:rsidTr="00DB63F8">
        <w:tc>
          <w:tcPr>
            <w:tcW w:w="891" w:type="pct"/>
          </w:tcPr>
          <w:p w:rsidR="001A0FDE" w:rsidRPr="00F35F0E" w:rsidRDefault="001A0FDE" w:rsidP="00DB63F8">
            <w:r w:rsidRPr="00F35F0E">
              <w:t>ID</w:t>
            </w:r>
          </w:p>
          <w:p w:rsidR="001A0FDE" w:rsidRPr="00F35F0E" w:rsidRDefault="001A0FDE" w:rsidP="00DB63F8">
            <w:r w:rsidRPr="00F35F0E">
              <w:t>(Identifier)</w:t>
            </w:r>
          </w:p>
        </w:tc>
        <w:tc>
          <w:tcPr>
            <w:tcW w:w="610" w:type="pct"/>
          </w:tcPr>
          <w:p w:rsidR="001A0FDE" w:rsidRPr="00F35F0E" w:rsidRDefault="001A0FDE" w:rsidP="00DB63F8">
            <w:r w:rsidRPr="00F35F0E">
              <w:t>1..1</w:t>
            </w:r>
          </w:p>
        </w:tc>
        <w:tc>
          <w:tcPr>
            <w:tcW w:w="3499" w:type="pct"/>
          </w:tcPr>
          <w:p w:rsidR="001A0FDE" w:rsidRPr="00F35F0E" w:rsidRDefault="001A0FDE" w:rsidP="00DB63F8">
            <w:r w:rsidRPr="00F35F0E">
              <w:t xml:space="preserve">A service identifier representing a specific service or document type. </w:t>
            </w:r>
            <w:r w:rsidRPr="00A57EE6">
              <w:t xml:space="preserve">An example XML representation of a </w:t>
            </w:r>
            <w:proofErr w:type="spellStart"/>
            <w:r w:rsidRPr="00A57EE6">
              <w:t>ServiceID</w:t>
            </w:r>
            <w:proofErr w:type="spellEnd"/>
            <w:r w:rsidRPr="00A57EE6">
              <w:t xml:space="preserve"> using a UBL 2.1 Invoice document using the default “</w:t>
            </w:r>
            <w:commentRangeStart w:id="88"/>
            <w:proofErr w:type="spellStart"/>
            <w:r w:rsidRPr="00A57EE6">
              <w:t>busdox-docid-qns</w:t>
            </w:r>
            <w:commentRangeEnd w:id="88"/>
            <w:proofErr w:type="spellEnd"/>
            <w:r w:rsidR="00EA6EF1">
              <w:rPr>
                <w:rStyle w:val="Kommentarzeichen"/>
              </w:rPr>
              <w:commentReference w:id="88"/>
            </w:r>
            <w:r w:rsidRPr="00A57EE6">
              <w:t>” scheme is</w:t>
            </w:r>
            <w:r>
              <w:t>:</w:t>
            </w:r>
          </w:p>
          <w:p w:rsidR="001A0FDE" w:rsidRPr="00F35F0E" w:rsidRDefault="001A0FDE" w:rsidP="00DB63F8">
            <w:pPr>
              <w:ind w:left="720"/>
            </w:pPr>
            <w:r w:rsidRPr="00A57EE6">
              <w:rPr>
                <w:rFonts w:ascii="Courier New" w:hAnsi="Courier New" w:cs="Courier New"/>
                <w:bCs/>
              </w:rPr>
              <w:t>&lt;</w:t>
            </w:r>
            <w:proofErr w:type="spellStart"/>
            <w:r>
              <w:rPr>
                <w:rFonts w:ascii="Courier New" w:hAnsi="Courier New" w:cs="Courier New"/>
                <w:bCs/>
              </w:rPr>
              <w:t>smb:</w:t>
            </w:r>
            <w:r w:rsidRPr="00A57EE6">
              <w:rPr>
                <w:rFonts w:ascii="Courier New" w:hAnsi="Courier New" w:cs="Courier New"/>
                <w:bCs/>
              </w:rPr>
              <w:t>ServiceID</w:t>
            </w:r>
            <w:proofErr w:type="spellEnd"/>
            <w:r w:rsidRPr="00A57EE6">
              <w:rPr>
                <w:rFonts w:ascii="Courier New" w:hAnsi="Courier New" w:cs="Courier New"/>
                <w:bCs/>
              </w:rPr>
              <w:t xml:space="preserve"> </w:t>
            </w:r>
            <w:proofErr w:type="spellStart"/>
            <w:r w:rsidRPr="00A57EE6">
              <w:rPr>
                <w:rFonts w:ascii="Courier New" w:hAnsi="Courier New" w:cs="Courier New"/>
                <w:bCs/>
              </w:rPr>
              <w:t>schemeID</w:t>
            </w:r>
            <w:proofErr w:type="spellEnd"/>
            <w:r w:rsidRPr="00A57EE6">
              <w:rPr>
                <w:rFonts w:ascii="Courier New" w:hAnsi="Courier New" w:cs="Courier New"/>
                <w:bCs/>
              </w:rPr>
              <w:t>="</w:t>
            </w:r>
            <w:commentRangeStart w:id="89"/>
            <w:proofErr w:type="spellStart"/>
            <w:r w:rsidRPr="00A57EE6">
              <w:rPr>
                <w:rFonts w:ascii="Courier New" w:hAnsi="Courier New" w:cs="Courier New"/>
                <w:bCs/>
              </w:rPr>
              <w:t>busdox-docid-qns</w:t>
            </w:r>
            <w:commentRangeEnd w:id="89"/>
            <w:proofErr w:type="spellEnd"/>
            <w:r w:rsidR="00F84D84">
              <w:rPr>
                <w:rStyle w:val="Kommentarzeichen"/>
              </w:rPr>
              <w:commentReference w:id="89"/>
            </w:r>
            <w:r w:rsidRPr="00A57EE6">
              <w:rPr>
                <w:rFonts w:ascii="Courier New" w:hAnsi="Courier New" w:cs="Courier New"/>
                <w:bCs/>
              </w:rPr>
              <w:t>"</w:t>
            </w:r>
            <w:r w:rsidRPr="00A57EE6">
              <w:rPr>
                <w:rFonts w:ascii="Courier New" w:hAnsi="Courier New" w:cs="Courier New"/>
              </w:rPr>
              <w:t>&gt;</w:t>
            </w:r>
            <w:r>
              <w:t xml:space="preserve">    </w:t>
            </w:r>
            <w:r w:rsidRPr="00A57EE6">
              <w:rPr>
                <w:rFonts w:ascii="Courier New" w:hAnsi="Courier New" w:cs="Courier New"/>
              </w:rPr>
              <w:t>urn:oasis:names:specification:ubl:schema:xsd:Invoice-2::Invoice##UBL-2.1</w:t>
            </w:r>
            <w:r>
              <w:rPr>
                <w:rFonts w:ascii="Courier New" w:hAnsi="Courier New" w:cs="Courier New"/>
              </w:rPr>
              <w:br/>
            </w:r>
            <w:r w:rsidRPr="00A57EE6">
              <w:rPr>
                <w:rFonts w:ascii="Courier New" w:hAnsi="Courier New" w:cs="Courier New"/>
              </w:rPr>
              <w:t>&lt;/</w:t>
            </w:r>
            <w:proofErr w:type="spellStart"/>
            <w:r>
              <w:rPr>
                <w:rFonts w:ascii="Courier New" w:hAnsi="Courier New" w:cs="Courier New"/>
              </w:rPr>
              <w:t>smb:</w:t>
            </w:r>
            <w:r w:rsidRPr="00A57EE6">
              <w:rPr>
                <w:rFonts w:ascii="Courier New" w:hAnsi="Courier New" w:cs="Courier New"/>
              </w:rPr>
              <w:t>ServiceID</w:t>
            </w:r>
            <w:proofErr w:type="spellEnd"/>
            <w:r w:rsidRPr="00A57EE6">
              <w:rPr>
                <w:rFonts w:ascii="Courier New" w:hAnsi="Courier New" w:cs="Courier New"/>
              </w:rPr>
              <w:t>&gt;</w:t>
            </w:r>
            <w:r w:rsidRPr="00F35F0E" w:rsidDel="00A57EE6">
              <w:rPr>
                <w:rFonts w:ascii="Courier New" w:hAnsi="Courier New" w:cs="Courier New"/>
              </w:rPr>
              <w:t xml:space="preserve"> </w:t>
            </w:r>
          </w:p>
          <w:p w:rsidR="001A0FDE" w:rsidRPr="00F35F0E" w:rsidRDefault="001A0FDE" w:rsidP="00DB63F8">
            <w:r w:rsidRPr="00F35F0E">
              <w:t xml:space="preserve">See section </w:t>
            </w:r>
            <w:r w:rsidR="00D931EF" w:rsidRPr="00F35F0E">
              <w:fldChar w:fldCharType="begin"/>
            </w:r>
            <w:r w:rsidRPr="00F35F0E">
              <w:instrText xml:space="preserve"> REF _Ref512315566 \r \h </w:instrText>
            </w:r>
            <w:r w:rsidR="00D931EF" w:rsidRPr="00F35F0E">
              <w:fldChar w:fldCharType="separate"/>
            </w:r>
            <w:r w:rsidR="005761AC">
              <w:t>3.7</w:t>
            </w:r>
            <w:r w:rsidR="00D931EF" w:rsidRPr="00F35F0E">
              <w:fldChar w:fldCharType="end"/>
            </w:r>
            <w:r w:rsidRPr="00F35F0E">
              <w:t xml:space="preserve"> of this specification for information on this data type.</w:t>
            </w:r>
          </w:p>
        </w:tc>
      </w:tr>
      <w:tr w:rsidR="00022ED4" w:rsidRPr="00F35F0E" w:rsidTr="00022ED4">
        <w:tc>
          <w:tcPr>
            <w:tcW w:w="891" w:type="pct"/>
          </w:tcPr>
          <w:p w:rsidR="00022ED4" w:rsidRPr="00F35F0E" w:rsidRDefault="00022ED4" w:rsidP="00022ED4">
            <w:proofErr w:type="spellStart"/>
            <w:r w:rsidRPr="00F35F0E">
              <w:t>SMPVersionID</w:t>
            </w:r>
            <w:proofErr w:type="spellEnd"/>
          </w:p>
          <w:p w:rsidR="00022ED4" w:rsidRPr="00F35F0E" w:rsidRDefault="00022ED4" w:rsidP="00022ED4">
            <w:r w:rsidRPr="00F35F0E">
              <w:lastRenderedPageBreak/>
              <w:t>(Identifier)</w:t>
            </w:r>
          </w:p>
        </w:tc>
        <w:tc>
          <w:tcPr>
            <w:tcW w:w="610" w:type="pct"/>
          </w:tcPr>
          <w:p w:rsidR="00022ED4" w:rsidRPr="00F35F0E" w:rsidRDefault="00022ED4" w:rsidP="00022ED4">
            <w:r w:rsidRPr="00F35F0E">
              <w:lastRenderedPageBreak/>
              <w:t>1..1</w:t>
            </w:r>
          </w:p>
        </w:tc>
        <w:tc>
          <w:tcPr>
            <w:tcW w:w="3499" w:type="pct"/>
          </w:tcPr>
          <w:p w:rsidR="00022ED4" w:rsidRPr="00F35F0E" w:rsidRDefault="00022ED4" w:rsidP="00022ED4">
            <w:r w:rsidRPr="00F35F0E">
              <w:t>The version of the Service Metadata Publishing specification in use. For SMP 2.0, this value MUST be set to “2.0”.</w:t>
            </w:r>
          </w:p>
        </w:tc>
      </w:tr>
      <w:tr w:rsidR="00022ED4" w:rsidRPr="00F35F0E" w:rsidTr="00022ED4">
        <w:tc>
          <w:tcPr>
            <w:tcW w:w="891" w:type="pct"/>
          </w:tcPr>
          <w:p w:rsidR="00022ED4" w:rsidRPr="00F35F0E" w:rsidRDefault="00022ED4" w:rsidP="00022ED4">
            <w:proofErr w:type="spellStart"/>
            <w:r w:rsidRPr="00F35F0E">
              <w:lastRenderedPageBreak/>
              <w:t>ParticipantID</w:t>
            </w:r>
            <w:proofErr w:type="spellEnd"/>
          </w:p>
          <w:p w:rsidR="00022ED4" w:rsidRPr="00F35F0E" w:rsidRDefault="00022ED4" w:rsidP="00022ED4">
            <w:r w:rsidRPr="00F35F0E">
              <w:t>(Identifier)</w:t>
            </w:r>
          </w:p>
        </w:tc>
        <w:tc>
          <w:tcPr>
            <w:tcW w:w="610" w:type="pct"/>
          </w:tcPr>
          <w:p w:rsidR="00022ED4" w:rsidRPr="00F35F0E" w:rsidRDefault="00022ED4" w:rsidP="00022ED4">
            <w:r w:rsidRPr="00F35F0E">
              <w:t>1..1</w:t>
            </w:r>
          </w:p>
        </w:tc>
        <w:tc>
          <w:tcPr>
            <w:tcW w:w="3499" w:type="pct"/>
          </w:tcPr>
          <w:p w:rsidR="00022ED4" w:rsidRPr="00F35F0E" w:rsidRDefault="00022ED4" w:rsidP="00022ED4">
            <w:r w:rsidRPr="00F35F0E">
              <w:t>Represents a business level endpoint key that uniquely identifies a Participant in the network. Examples of identifiers are company registration and VAT numbers, DUNS numbers, GLN numbers, email addresses etc.</w:t>
            </w:r>
          </w:p>
          <w:p w:rsidR="00022ED4" w:rsidRPr="00F35F0E" w:rsidRDefault="00022ED4" w:rsidP="00022ED4">
            <w:r w:rsidRPr="00F35F0E">
              <w:t xml:space="preserve">See section </w:t>
            </w:r>
            <w:commentRangeStart w:id="90"/>
            <w:r w:rsidR="00D931EF" w:rsidRPr="00F35F0E">
              <w:fldChar w:fldCharType="begin"/>
            </w:r>
            <w:r w:rsidRPr="00F35F0E">
              <w:instrText xml:space="preserve"> REF _Ref512315616 \r \h </w:instrText>
            </w:r>
            <w:r w:rsidR="00D931EF" w:rsidRPr="00F35F0E">
              <w:fldChar w:fldCharType="separate"/>
            </w:r>
            <w:r w:rsidR="005761AC">
              <w:t>0</w:t>
            </w:r>
            <w:r w:rsidR="00D931EF" w:rsidRPr="00F35F0E">
              <w:fldChar w:fldCharType="end"/>
            </w:r>
            <w:r w:rsidRPr="00F35F0E">
              <w:t xml:space="preserve"> </w:t>
            </w:r>
            <w:commentRangeEnd w:id="90"/>
            <w:r w:rsidR="00F84D84">
              <w:rPr>
                <w:rStyle w:val="Kommentarzeichen"/>
              </w:rPr>
              <w:commentReference w:id="90"/>
            </w:r>
            <w:r w:rsidRPr="00F35F0E">
              <w:t>of this specification for information on this data type.</w:t>
            </w:r>
          </w:p>
        </w:tc>
      </w:tr>
      <w:tr w:rsidR="00022ED4" w:rsidRPr="00F35F0E" w:rsidTr="00022ED4">
        <w:tc>
          <w:tcPr>
            <w:tcW w:w="891" w:type="pct"/>
          </w:tcPr>
          <w:p w:rsidR="00022ED4" w:rsidRPr="00F35F0E" w:rsidRDefault="00022ED4" w:rsidP="00022ED4">
            <w:proofErr w:type="spellStart"/>
            <w:r w:rsidRPr="00F35F0E">
              <w:t>ProcessMetadata</w:t>
            </w:r>
            <w:proofErr w:type="spellEnd"/>
          </w:p>
          <w:p w:rsidR="00022ED4" w:rsidRPr="00F35F0E" w:rsidRDefault="00022ED4" w:rsidP="00022ED4">
            <w:r w:rsidRPr="00F35F0E">
              <w:t>(</w:t>
            </w:r>
            <w:proofErr w:type="spellStart"/>
            <w:r w:rsidRPr="00F35F0E">
              <w:t>ProcessMetadata</w:t>
            </w:r>
            <w:proofErr w:type="spellEnd"/>
            <w:r w:rsidRPr="00F35F0E">
              <w:t xml:space="preserve"> class)</w:t>
            </w:r>
          </w:p>
        </w:tc>
        <w:tc>
          <w:tcPr>
            <w:tcW w:w="610" w:type="pct"/>
          </w:tcPr>
          <w:p w:rsidR="00022ED4" w:rsidRPr="00F35F0E" w:rsidRDefault="00022ED4" w:rsidP="00022ED4">
            <w:r w:rsidRPr="00F35F0E">
              <w:t>1..n</w:t>
            </w:r>
          </w:p>
        </w:tc>
        <w:tc>
          <w:tcPr>
            <w:tcW w:w="3499" w:type="pct"/>
          </w:tcPr>
          <w:p w:rsidR="00022ED4" w:rsidRPr="00F35F0E" w:rsidRDefault="00022ED4" w:rsidP="00022ED4">
            <w:r w:rsidRPr="00F35F0E">
              <w:t>Metadata containing information about how to locate the network endpoint for the given Participant.</w:t>
            </w:r>
          </w:p>
        </w:tc>
      </w:tr>
    </w:tbl>
    <w:p w:rsidR="00596777" w:rsidRPr="00F35F0E" w:rsidRDefault="006E140A" w:rsidP="00AF0704">
      <w:pPr>
        <w:pStyle w:val="berschrift3"/>
      </w:pPr>
      <w:bookmarkStart w:id="91" w:name="_Toc349586"/>
      <w:r w:rsidRPr="00F35F0E">
        <w:t xml:space="preserve">The </w:t>
      </w:r>
      <w:proofErr w:type="spellStart"/>
      <w:r w:rsidRPr="00F35F0E">
        <w:t>ServiceReference</w:t>
      </w:r>
      <w:proofErr w:type="spellEnd"/>
      <w:r w:rsidRPr="00F35F0E">
        <w:t xml:space="preserve"> class</w:t>
      </w:r>
      <w:bookmarkEnd w:id="91"/>
    </w:p>
    <w:p w:rsidR="00862B5D" w:rsidRPr="00F35F0E" w:rsidRDefault="00862B5D" w:rsidP="00862B5D">
      <w:r w:rsidRPr="00F35F0E">
        <w:t xml:space="preserve">The CCTS-modeled objects in the </w:t>
      </w:r>
      <w:proofErr w:type="spellStart"/>
      <w:r w:rsidRPr="00F35F0E">
        <w:t>ServiceReference</w:t>
      </w:r>
      <w:proofErr w:type="spellEnd"/>
      <w:r w:rsidRPr="00F35F0E">
        <w:t xml:space="preserve"> class are as follows:</w:t>
      </w:r>
    </w:p>
    <w:tbl>
      <w:tblPr>
        <w:tblStyle w:val="Tabellengitternetz"/>
        <w:tblW w:w="5000" w:type="pct"/>
        <w:tblLook w:val="06A0"/>
      </w:tblPr>
      <w:tblGrid>
        <w:gridCol w:w="1539"/>
        <w:gridCol w:w="1185"/>
        <w:gridCol w:w="6852"/>
      </w:tblGrid>
      <w:tr w:rsidR="00F26492" w:rsidRPr="00F35F0E" w:rsidTr="00862B5D">
        <w:trPr>
          <w:tblHeader/>
        </w:trPr>
        <w:tc>
          <w:tcPr>
            <w:tcW w:w="805" w:type="pct"/>
          </w:tcPr>
          <w:p w:rsidR="00483190" w:rsidRPr="00F35F0E" w:rsidRDefault="00483190" w:rsidP="00552081">
            <w:pPr>
              <w:rPr>
                <w:b/>
              </w:rPr>
            </w:pPr>
            <w:r w:rsidRPr="00F35F0E">
              <w:rPr>
                <w:b/>
              </w:rPr>
              <w:t>Name</w:t>
            </w:r>
          </w:p>
          <w:p w:rsidR="00483190" w:rsidRPr="00F35F0E" w:rsidRDefault="00483190" w:rsidP="00552081">
            <w:pPr>
              <w:rPr>
                <w:b/>
              </w:rPr>
            </w:pPr>
            <w:r w:rsidRPr="00F35F0E">
              <w:rPr>
                <w:b/>
              </w:rPr>
              <w:t>(Unqualified data type)</w:t>
            </w:r>
          </w:p>
        </w:tc>
        <w:tc>
          <w:tcPr>
            <w:tcW w:w="620" w:type="pct"/>
          </w:tcPr>
          <w:p w:rsidR="00483190" w:rsidRPr="00F35F0E" w:rsidRDefault="00483190" w:rsidP="00552081">
            <w:pPr>
              <w:rPr>
                <w:b/>
              </w:rPr>
            </w:pPr>
            <w:r w:rsidRPr="00F35F0E">
              <w:rPr>
                <w:b/>
              </w:rPr>
              <w:t>Cardinality</w:t>
            </w:r>
          </w:p>
        </w:tc>
        <w:tc>
          <w:tcPr>
            <w:tcW w:w="3574" w:type="pct"/>
          </w:tcPr>
          <w:p w:rsidR="00483190" w:rsidRPr="00F35F0E" w:rsidRDefault="00483190" w:rsidP="00552081">
            <w:pPr>
              <w:rPr>
                <w:b/>
              </w:rPr>
            </w:pPr>
            <w:r w:rsidRPr="00F35F0E">
              <w:rPr>
                <w:b/>
              </w:rPr>
              <w:t>Description</w:t>
            </w:r>
          </w:p>
        </w:tc>
      </w:tr>
      <w:tr w:rsidR="00862B5D" w:rsidRPr="00F35F0E" w:rsidTr="00862B5D">
        <w:tc>
          <w:tcPr>
            <w:tcW w:w="805" w:type="pct"/>
          </w:tcPr>
          <w:p w:rsidR="00862B5D" w:rsidRPr="00F35F0E" w:rsidRDefault="00862B5D" w:rsidP="00862B5D">
            <w:proofErr w:type="spellStart"/>
            <w:r w:rsidRPr="00F35F0E">
              <w:t>SMPExtensions</w:t>
            </w:r>
            <w:proofErr w:type="spellEnd"/>
          </w:p>
        </w:tc>
        <w:tc>
          <w:tcPr>
            <w:tcW w:w="620" w:type="pct"/>
          </w:tcPr>
          <w:p w:rsidR="00862B5D" w:rsidRPr="00F35F0E" w:rsidRDefault="00862B5D" w:rsidP="00862B5D">
            <w:r w:rsidRPr="00F35F0E">
              <w:t>0..1</w:t>
            </w:r>
          </w:p>
        </w:tc>
        <w:tc>
          <w:tcPr>
            <w:tcW w:w="3574" w:type="pct"/>
          </w:tcPr>
          <w:p w:rsidR="00862B5D" w:rsidRPr="00F35F0E" w:rsidRDefault="00862B5D" w:rsidP="00862B5D">
            <w:r w:rsidRPr="00F35F0E">
              <w:t xml:space="preserve">A container for all extensions present at the </w:t>
            </w:r>
            <w:proofErr w:type="spellStart"/>
            <w:r w:rsidRPr="00F35F0E">
              <w:t>ServiceReference</w:t>
            </w:r>
            <w:proofErr w:type="spellEnd"/>
            <w:r w:rsidRPr="00F35F0E">
              <w:t xml:space="preserve"> level.</w:t>
            </w:r>
          </w:p>
        </w:tc>
      </w:tr>
      <w:tr w:rsidR="00862B5D" w:rsidRPr="00F35F0E" w:rsidTr="00862B5D">
        <w:tc>
          <w:tcPr>
            <w:tcW w:w="805" w:type="pct"/>
          </w:tcPr>
          <w:p w:rsidR="00862B5D" w:rsidRPr="00F35F0E" w:rsidRDefault="00862B5D" w:rsidP="00862B5D">
            <w:r w:rsidRPr="00F35F0E">
              <w:t>ID</w:t>
            </w:r>
          </w:p>
          <w:p w:rsidR="00862B5D" w:rsidRPr="00F35F0E" w:rsidRDefault="00862B5D" w:rsidP="00862B5D">
            <w:r w:rsidRPr="00F35F0E">
              <w:t>(Identifier)</w:t>
            </w:r>
          </w:p>
        </w:tc>
        <w:tc>
          <w:tcPr>
            <w:tcW w:w="620" w:type="pct"/>
          </w:tcPr>
          <w:p w:rsidR="00862B5D" w:rsidRPr="00F35F0E" w:rsidRDefault="00862B5D" w:rsidP="00862B5D">
            <w:r w:rsidRPr="00F35F0E">
              <w:t>1..1</w:t>
            </w:r>
          </w:p>
        </w:tc>
        <w:tc>
          <w:tcPr>
            <w:tcW w:w="3574" w:type="pct"/>
          </w:tcPr>
          <w:p w:rsidR="00862B5D" w:rsidRPr="00F35F0E" w:rsidRDefault="00862B5D" w:rsidP="00862B5D">
            <w:r w:rsidRPr="00F35F0E">
              <w:t>A service identifier representing a specific service or document type.</w:t>
            </w:r>
            <w:r>
              <w:t xml:space="preserve"> </w:t>
            </w:r>
            <w:r w:rsidRPr="00A57EE6">
              <w:t>An example XML representation of a</w:t>
            </w:r>
            <w:r>
              <w:t xml:space="preserve">n ID </w:t>
            </w:r>
            <w:r w:rsidRPr="00A57EE6">
              <w:t>using a UBL 2.1 Invoice document using the default “</w:t>
            </w:r>
            <w:commentRangeStart w:id="92"/>
            <w:proofErr w:type="spellStart"/>
            <w:r w:rsidRPr="00A57EE6">
              <w:t>busdox-docid-qns</w:t>
            </w:r>
            <w:commentRangeEnd w:id="92"/>
            <w:proofErr w:type="spellEnd"/>
            <w:r w:rsidR="00F84D84">
              <w:rPr>
                <w:rStyle w:val="Kommentarzeichen"/>
              </w:rPr>
              <w:commentReference w:id="92"/>
            </w:r>
            <w:r w:rsidRPr="00A57EE6">
              <w:t>” scheme is</w:t>
            </w:r>
            <w:r>
              <w:t>:</w:t>
            </w:r>
          </w:p>
          <w:p w:rsidR="00862B5D" w:rsidRPr="00F35F0E" w:rsidRDefault="00862B5D" w:rsidP="00862B5D">
            <w:pPr>
              <w:ind w:left="720"/>
            </w:pPr>
            <w:r w:rsidRPr="00A57EE6">
              <w:rPr>
                <w:rFonts w:ascii="Courier New" w:hAnsi="Courier New" w:cs="Courier New"/>
                <w:bCs/>
              </w:rPr>
              <w:t>&lt;</w:t>
            </w:r>
            <w:proofErr w:type="spellStart"/>
            <w:r w:rsidR="00D20349">
              <w:rPr>
                <w:rFonts w:ascii="Courier New" w:hAnsi="Courier New" w:cs="Courier New"/>
                <w:bCs/>
              </w:rPr>
              <w:t>smb:</w:t>
            </w:r>
            <w:r w:rsidRPr="00A57EE6">
              <w:rPr>
                <w:rFonts w:ascii="Courier New" w:hAnsi="Courier New" w:cs="Courier New"/>
                <w:bCs/>
              </w:rPr>
              <w:t>ID</w:t>
            </w:r>
            <w:proofErr w:type="spellEnd"/>
            <w:r w:rsidRPr="00A57EE6">
              <w:rPr>
                <w:rFonts w:ascii="Courier New" w:hAnsi="Courier New" w:cs="Courier New"/>
                <w:bCs/>
              </w:rPr>
              <w:t xml:space="preserve"> </w:t>
            </w:r>
            <w:proofErr w:type="spellStart"/>
            <w:r w:rsidRPr="00A57EE6">
              <w:rPr>
                <w:rFonts w:ascii="Courier New" w:hAnsi="Courier New" w:cs="Courier New"/>
                <w:bCs/>
              </w:rPr>
              <w:t>schemeID</w:t>
            </w:r>
            <w:proofErr w:type="spellEnd"/>
            <w:r w:rsidRPr="00A57EE6">
              <w:rPr>
                <w:rFonts w:ascii="Courier New" w:hAnsi="Courier New" w:cs="Courier New"/>
                <w:bCs/>
              </w:rPr>
              <w:t>="</w:t>
            </w:r>
            <w:commentRangeStart w:id="93"/>
            <w:proofErr w:type="spellStart"/>
            <w:r w:rsidRPr="00A57EE6">
              <w:rPr>
                <w:rFonts w:ascii="Courier New" w:hAnsi="Courier New" w:cs="Courier New"/>
                <w:bCs/>
              </w:rPr>
              <w:t>busdox-docid</w:t>
            </w:r>
            <w:r>
              <w:rPr>
                <w:rFonts w:ascii="Courier New" w:hAnsi="Courier New" w:cs="Courier New"/>
                <w:bCs/>
              </w:rPr>
              <w:t>-</w:t>
            </w:r>
            <w:r w:rsidRPr="00A57EE6">
              <w:rPr>
                <w:rFonts w:ascii="Courier New" w:hAnsi="Courier New" w:cs="Courier New"/>
                <w:bCs/>
              </w:rPr>
              <w:t>qns</w:t>
            </w:r>
            <w:commentRangeEnd w:id="93"/>
            <w:proofErr w:type="spellEnd"/>
            <w:r w:rsidR="00F84D84">
              <w:rPr>
                <w:rStyle w:val="Kommentarzeichen"/>
              </w:rPr>
              <w:commentReference w:id="93"/>
            </w:r>
            <w:r w:rsidRPr="00A57EE6">
              <w:rPr>
                <w:rFonts w:ascii="Courier New" w:hAnsi="Courier New" w:cs="Courier New"/>
                <w:bCs/>
              </w:rPr>
              <w:t>"</w:t>
            </w:r>
            <w:r w:rsidRPr="00A57EE6">
              <w:rPr>
                <w:rFonts w:ascii="Courier New" w:hAnsi="Courier New" w:cs="Courier New"/>
              </w:rPr>
              <w:t>&gt;</w:t>
            </w:r>
            <w:r>
              <w:rPr>
                <w:rFonts w:ascii="Courier New" w:hAnsi="Courier New" w:cs="Courier New"/>
              </w:rPr>
              <w:br/>
            </w:r>
            <w:r w:rsidRPr="00F35F0E">
              <w:rPr>
                <w:rFonts w:ascii="Courier New" w:hAnsi="Courier New" w:cs="Courier New"/>
              </w:rPr>
              <w:t>urn:oasis:names:specification:ubl:schema:xsd:Invoice-2::Invoice##UBL-2.1</w:t>
            </w:r>
            <w:r>
              <w:rPr>
                <w:rFonts w:ascii="Courier New" w:hAnsi="Courier New" w:cs="Courier New"/>
              </w:rPr>
              <w:br/>
              <w:t>&lt;/</w:t>
            </w:r>
            <w:proofErr w:type="spellStart"/>
            <w:r w:rsidR="00D20349">
              <w:rPr>
                <w:rFonts w:ascii="Courier New" w:hAnsi="Courier New" w:cs="Courier New"/>
              </w:rPr>
              <w:t>smb:</w:t>
            </w:r>
            <w:r>
              <w:rPr>
                <w:rFonts w:ascii="Courier New" w:hAnsi="Courier New" w:cs="Courier New"/>
              </w:rPr>
              <w:t>ID</w:t>
            </w:r>
            <w:proofErr w:type="spellEnd"/>
            <w:r>
              <w:rPr>
                <w:rFonts w:ascii="Courier New" w:hAnsi="Courier New" w:cs="Courier New"/>
              </w:rPr>
              <w:t>&gt;</w:t>
            </w:r>
          </w:p>
          <w:p w:rsidR="00862B5D" w:rsidRPr="00F35F0E" w:rsidRDefault="00862B5D" w:rsidP="00862B5D">
            <w:r w:rsidRPr="00F35F0E">
              <w:t xml:space="preserve">See section </w:t>
            </w:r>
            <w:r w:rsidR="00D931EF" w:rsidRPr="00F35F0E">
              <w:fldChar w:fldCharType="begin"/>
            </w:r>
            <w:r w:rsidRPr="00F35F0E">
              <w:instrText xml:space="preserve"> REF _Ref512315566 \r \h </w:instrText>
            </w:r>
            <w:r w:rsidR="00D931EF" w:rsidRPr="00F35F0E">
              <w:fldChar w:fldCharType="separate"/>
            </w:r>
            <w:r w:rsidR="005761AC">
              <w:t>3.7</w:t>
            </w:r>
            <w:r w:rsidR="00D931EF" w:rsidRPr="00F35F0E">
              <w:fldChar w:fldCharType="end"/>
            </w:r>
            <w:r w:rsidRPr="00F35F0E">
              <w:t xml:space="preserve"> of this specification for information on this data type.</w:t>
            </w:r>
          </w:p>
        </w:tc>
      </w:tr>
      <w:tr w:rsidR="00862B5D" w:rsidRPr="00F35F0E" w:rsidTr="00862B5D">
        <w:tc>
          <w:tcPr>
            <w:tcW w:w="805" w:type="pct"/>
          </w:tcPr>
          <w:p w:rsidR="00862B5D" w:rsidRPr="00F35F0E" w:rsidRDefault="00862B5D" w:rsidP="00862B5D">
            <w:r w:rsidRPr="00F35F0E">
              <w:t>Process</w:t>
            </w:r>
          </w:p>
          <w:p w:rsidR="00862B5D" w:rsidRPr="00F35F0E" w:rsidRDefault="00862B5D" w:rsidP="00862B5D">
            <w:r w:rsidRPr="00F35F0E">
              <w:t>(Process class)</w:t>
            </w:r>
          </w:p>
        </w:tc>
        <w:tc>
          <w:tcPr>
            <w:tcW w:w="620" w:type="pct"/>
          </w:tcPr>
          <w:p w:rsidR="00862B5D" w:rsidRPr="00F35F0E" w:rsidRDefault="00862B5D" w:rsidP="00862B5D">
            <w:r w:rsidRPr="00F35F0E">
              <w:t>0..n</w:t>
            </w:r>
          </w:p>
        </w:tc>
        <w:tc>
          <w:tcPr>
            <w:tcW w:w="3574" w:type="pct"/>
          </w:tcPr>
          <w:p w:rsidR="00862B5D" w:rsidRPr="00F35F0E" w:rsidRDefault="00862B5D" w:rsidP="00862B5D">
            <w:r w:rsidRPr="00F35F0E">
              <w:t>Information about the process of which the service of the participant is a part.</w:t>
            </w:r>
          </w:p>
        </w:tc>
      </w:tr>
    </w:tbl>
    <w:p w:rsidR="003B6D34" w:rsidRPr="00F35F0E" w:rsidRDefault="003B6D34" w:rsidP="00AF0704">
      <w:pPr>
        <w:pStyle w:val="berschrift3"/>
      </w:pPr>
      <w:bookmarkStart w:id="94" w:name="_Toc349587"/>
      <w:r w:rsidRPr="00F35F0E">
        <w:t xml:space="preserve">The </w:t>
      </w:r>
      <w:proofErr w:type="spellStart"/>
      <w:r w:rsidRPr="00F35F0E">
        <w:t>ProcessMetadata</w:t>
      </w:r>
      <w:proofErr w:type="spellEnd"/>
      <w:r w:rsidRPr="00F35F0E">
        <w:t xml:space="preserve"> class</w:t>
      </w:r>
      <w:bookmarkEnd w:id="94"/>
    </w:p>
    <w:p w:rsidR="006D6E31" w:rsidRPr="00F35F0E" w:rsidRDefault="006D6E31" w:rsidP="00D86365">
      <w:proofErr w:type="spellStart"/>
      <w:r w:rsidRPr="00F35F0E">
        <w:t>ProcessMetadata</w:t>
      </w:r>
      <w:proofErr w:type="spellEnd"/>
      <w:r w:rsidRPr="00F35F0E">
        <w:t xml:space="preserve"> MUST have as a child element either a Redirect element or one or more Endpoint elements. The </w:t>
      </w:r>
      <w:proofErr w:type="spellStart"/>
      <w:r w:rsidRPr="00F35F0E">
        <w:t>ProcessMetadata</w:t>
      </w:r>
      <w:proofErr w:type="spellEnd"/>
      <w:r w:rsidRPr="00F35F0E">
        <w:t xml:space="preserve"> MUST NOT contain an Endpoint element and a Redirect element at the same time.</w:t>
      </w:r>
    </w:p>
    <w:p w:rsidR="006D6E31" w:rsidRPr="00F35F0E" w:rsidRDefault="006D6E31" w:rsidP="006D6E31">
      <w:r w:rsidRPr="00F35F0E">
        <w:t xml:space="preserve">The CCTS-modeled objects in the </w:t>
      </w:r>
      <w:proofErr w:type="spellStart"/>
      <w:r w:rsidRPr="00F35F0E">
        <w:t>ProcessMetadata</w:t>
      </w:r>
      <w:proofErr w:type="spellEnd"/>
      <w:r w:rsidRPr="00F35F0E">
        <w:t xml:space="preserve"> class are as follows:</w:t>
      </w:r>
    </w:p>
    <w:tbl>
      <w:tblPr>
        <w:tblStyle w:val="Tabellengitternetz"/>
        <w:tblW w:w="5000" w:type="pct"/>
        <w:tblLook w:val="06A0"/>
      </w:tblPr>
      <w:tblGrid>
        <w:gridCol w:w="2594"/>
        <w:gridCol w:w="1279"/>
        <w:gridCol w:w="5703"/>
      </w:tblGrid>
      <w:tr w:rsidR="001F3476" w:rsidRPr="00F35F0E" w:rsidTr="00A37E80">
        <w:trPr>
          <w:tblHeader/>
        </w:trPr>
        <w:tc>
          <w:tcPr>
            <w:tcW w:w="1354" w:type="pct"/>
          </w:tcPr>
          <w:p w:rsidR="003B6D34" w:rsidRPr="00F35F0E" w:rsidRDefault="003B6D34" w:rsidP="00552081">
            <w:pPr>
              <w:rPr>
                <w:b/>
              </w:rPr>
            </w:pPr>
            <w:r w:rsidRPr="00F35F0E">
              <w:rPr>
                <w:b/>
              </w:rPr>
              <w:t>Name</w:t>
            </w:r>
          </w:p>
          <w:p w:rsidR="003B6D34" w:rsidRPr="00F35F0E" w:rsidRDefault="003B6D34" w:rsidP="00552081">
            <w:pPr>
              <w:rPr>
                <w:b/>
              </w:rPr>
            </w:pPr>
            <w:r w:rsidRPr="00F35F0E">
              <w:rPr>
                <w:b/>
              </w:rPr>
              <w:t>(Unqualified data type)</w:t>
            </w:r>
          </w:p>
        </w:tc>
        <w:tc>
          <w:tcPr>
            <w:tcW w:w="668" w:type="pct"/>
          </w:tcPr>
          <w:p w:rsidR="003B6D34" w:rsidRPr="00F35F0E" w:rsidRDefault="003B6D34" w:rsidP="00552081">
            <w:pPr>
              <w:rPr>
                <w:b/>
              </w:rPr>
            </w:pPr>
            <w:r w:rsidRPr="00F35F0E">
              <w:rPr>
                <w:b/>
              </w:rPr>
              <w:t>Cardinality</w:t>
            </w:r>
          </w:p>
        </w:tc>
        <w:tc>
          <w:tcPr>
            <w:tcW w:w="2978" w:type="pct"/>
          </w:tcPr>
          <w:p w:rsidR="003B6D34" w:rsidRPr="00F35F0E" w:rsidRDefault="003B6D34" w:rsidP="00552081">
            <w:pPr>
              <w:rPr>
                <w:b/>
              </w:rPr>
            </w:pPr>
            <w:r w:rsidRPr="00F35F0E">
              <w:rPr>
                <w:b/>
              </w:rPr>
              <w:t>Description</w:t>
            </w:r>
          </w:p>
        </w:tc>
      </w:tr>
      <w:tr w:rsidR="00A37E80" w:rsidRPr="00F35F0E" w:rsidTr="00A37E80">
        <w:tc>
          <w:tcPr>
            <w:tcW w:w="1354" w:type="pct"/>
          </w:tcPr>
          <w:p w:rsidR="00A37E80" w:rsidRPr="00F35F0E" w:rsidRDefault="00A37E80" w:rsidP="00A37E80">
            <w:proofErr w:type="spellStart"/>
            <w:r w:rsidRPr="00F35F0E">
              <w:t>SMPExtensions</w:t>
            </w:r>
            <w:proofErr w:type="spellEnd"/>
          </w:p>
        </w:tc>
        <w:tc>
          <w:tcPr>
            <w:tcW w:w="668" w:type="pct"/>
          </w:tcPr>
          <w:p w:rsidR="00A37E80" w:rsidRPr="00F35F0E" w:rsidRDefault="00A37E80" w:rsidP="00A37E80">
            <w:r w:rsidRPr="00F35F0E">
              <w:t>0..1</w:t>
            </w:r>
          </w:p>
        </w:tc>
        <w:tc>
          <w:tcPr>
            <w:tcW w:w="2978" w:type="pct"/>
          </w:tcPr>
          <w:p w:rsidR="00A37E80" w:rsidRPr="00F35F0E" w:rsidRDefault="00A37E80" w:rsidP="00A37E80">
            <w:r w:rsidRPr="00F35F0E">
              <w:t xml:space="preserve">A container for all extensions present at the </w:t>
            </w:r>
            <w:proofErr w:type="spellStart"/>
            <w:r w:rsidRPr="00F35F0E">
              <w:t>ProcessMetadata</w:t>
            </w:r>
            <w:proofErr w:type="spellEnd"/>
            <w:r w:rsidRPr="00F35F0E">
              <w:t xml:space="preserve"> level.</w:t>
            </w:r>
          </w:p>
        </w:tc>
      </w:tr>
      <w:tr w:rsidR="00A37E80" w:rsidRPr="00F35F0E" w:rsidTr="00A37E80">
        <w:tc>
          <w:tcPr>
            <w:tcW w:w="1354" w:type="pct"/>
          </w:tcPr>
          <w:p w:rsidR="00A37E80" w:rsidRPr="00F35F0E" w:rsidRDefault="00A37E80" w:rsidP="00A37E80">
            <w:r w:rsidRPr="00F35F0E">
              <w:t>Endpoint</w:t>
            </w:r>
          </w:p>
          <w:p w:rsidR="00A37E80" w:rsidRPr="00F35F0E" w:rsidRDefault="00A37E80" w:rsidP="00A37E80">
            <w:r w:rsidRPr="00F35F0E">
              <w:lastRenderedPageBreak/>
              <w:t>(Endpoint class)</w:t>
            </w:r>
          </w:p>
        </w:tc>
        <w:tc>
          <w:tcPr>
            <w:tcW w:w="668" w:type="pct"/>
          </w:tcPr>
          <w:p w:rsidR="00A37E80" w:rsidRPr="00F35F0E" w:rsidRDefault="00A37E80" w:rsidP="00A37E80">
            <w:r w:rsidRPr="00F35F0E">
              <w:lastRenderedPageBreak/>
              <w:t>0..n</w:t>
            </w:r>
          </w:p>
        </w:tc>
        <w:tc>
          <w:tcPr>
            <w:tcW w:w="2978" w:type="pct"/>
          </w:tcPr>
          <w:p w:rsidR="00A37E80" w:rsidRPr="00F35F0E" w:rsidRDefault="00A37E80" w:rsidP="00A37E80">
            <w:r w:rsidRPr="00F35F0E">
              <w:t>The Endpoint element contains information about the network endpoint of the Participant.</w:t>
            </w:r>
          </w:p>
        </w:tc>
      </w:tr>
      <w:tr w:rsidR="00A37E80" w:rsidRPr="00F35F0E" w:rsidTr="00A37E80">
        <w:tc>
          <w:tcPr>
            <w:tcW w:w="1354" w:type="pct"/>
          </w:tcPr>
          <w:p w:rsidR="00A37E80" w:rsidRPr="00F35F0E" w:rsidRDefault="00A37E80" w:rsidP="00A37E80">
            <w:r w:rsidRPr="00F35F0E">
              <w:lastRenderedPageBreak/>
              <w:t>Redirect</w:t>
            </w:r>
          </w:p>
          <w:p w:rsidR="00A37E80" w:rsidRPr="00F35F0E" w:rsidRDefault="00A37E80" w:rsidP="00A37E80">
            <w:r w:rsidRPr="00F35F0E">
              <w:t>(Redirect class)</w:t>
            </w:r>
          </w:p>
        </w:tc>
        <w:tc>
          <w:tcPr>
            <w:tcW w:w="668" w:type="pct"/>
          </w:tcPr>
          <w:p w:rsidR="00A37E80" w:rsidRPr="00F35F0E" w:rsidRDefault="00A37E80" w:rsidP="00A37E80">
            <w:r w:rsidRPr="00F35F0E">
              <w:t>0..1</w:t>
            </w:r>
          </w:p>
        </w:tc>
        <w:tc>
          <w:tcPr>
            <w:tcW w:w="2978" w:type="pct"/>
          </w:tcPr>
          <w:p w:rsidR="00A37E80" w:rsidRPr="00F35F0E" w:rsidRDefault="00A37E80" w:rsidP="00A37E80">
            <w:r w:rsidRPr="00F35F0E">
              <w:t xml:space="preserve">The presence of a Redirect element indicates that a client MUST follow the URL in the </w:t>
            </w:r>
            <w:proofErr w:type="spellStart"/>
            <w:r w:rsidRPr="00F35F0E">
              <w:t>PublisherURI</w:t>
            </w:r>
            <w:proofErr w:type="spellEnd"/>
            <w:r w:rsidRPr="00F35F0E">
              <w:t xml:space="preserve"> element of the Redirect class.</w:t>
            </w:r>
          </w:p>
        </w:tc>
      </w:tr>
      <w:tr w:rsidR="00B91D36" w:rsidRPr="00F35F0E" w:rsidTr="00A37E80">
        <w:tc>
          <w:tcPr>
            <w:tcW w:w="1354" w:type="pct"/>
          </w:tcPr>
          <w:p w:rsidR="00B91D36" w:rsidRDefault="00B91D36" w:rsidP="00B91D36">
            <w:r>
              <w:t>Process</w:t>
            </w:r>
          </w:p>
          <w:p w:rsidR="00B91D36" w:rsidRPr="00F35F0E" w:rsidRDefault="00B91D36" w:rsidP="00B91D36">
            <w:r>
              <w:t>(Process class)</w:t>
            </w:r>
          </w:p>
        </w:tc>
        <w:tc>
          <w:tcPr>
            <w:tcW w:w="668" w:type="pct"/>
          </w:tcPr>
          <w:p w:rsidR="00B91D36" w:rsidRPr="00F35F0E" w:rsidRDefault="00B91D36" w:rsidP="00A37E80">
            <w:r>
              <w:t>0..n</w:t>
            </w:r>
          </w:p>
        </w:tc>
        <w:tc>
          <w:tcPr>
            <w:tcW w:w="2978" w:type="pct"/>
          </w:tcPr>
          <w:p w:rsidR="00B91D36" w:rsidRPr="00F35F0E" w:rsidRDefault="00B91D36" w:rsidP="00A37E80">
            <w:r>
              <w:t>Information about the process of which the service of the participant is a part.</w:t>
            </w:r>
          </w:p>
        </w:tc>
      </w:tr>
    </w:tbl>
    <w:p w:rsidR="003B6D34" w:rsidRPr="00F35F0E" w:rsidRDefault="003B6D34" w:rsidP="00AF0704">
      <w:pPr>
        <w:pStyle w:val="berschrift3"/>
      </w:pPr>
      <w:bookmarkStart w:id="95" w:name="_Toc349588"/>
      <w:r w:rsidRPr="00F35F0E">
        <w:t>The Process class</w:t>
      </w:r>
      <w:bookmarkEnd w:id="95"/>
    </w:p>
    <w:p w:rsidR="00AB0EA0" w:rsidRPr="00F35F0E" w:rsidRDefault="00AB0EA0" w:rsidP="00AB0EA0">
      <w:r w:rsidRPr="00F35F0E">
        <w:t>The CCTS-modeled objects in the Process class are as follows:</w:t>
      </w:r>
    </w:p>
    <w:tbl>
      <w:tblPr>
        <w:tblStyle w:val="Tabellengitternetz"/>
        <w:tblW w:w="5000" w:type="pct"/>
        <w:tblLook w:val="06A0"/>
      </w:tblPr>
      <w:tblGrid>
        <w:gridCol w:w="2569"/>
        <w:gridCol w:w="1279"/>
        <w:gridCol w:w="5728"/>
      </w:tblGrid>
      <w:tr w:rsidR="001F3476" w:rsidRPr="00F35F0E" w:rsidTr="00AB0EA0">
        <w:trPr>
          <w:tblHeader/>
        </w:trPr>
        <w:tc>
          <w:tcPr>
            <w:tcW w:w="1341" w:type="pct"/>
          </w:tcPr>
          <w:p w:rsidR="003B6D34" w:rsidRPr="00F35F0E" w:rsidRDefault="003B6D34" w:rsidP="00552081">
            <w:pPr>
              <w:rPr>
                <w:b/>
              </w:rPr>
            </w:pPr>
            <w:r w:rsidRPr="00F35F0E">
              <w:rPr>
                <w:b/>
              </w:rPr>
              <w:t>Name</w:t>
            </w:r>
          </w:p>
          <w:p w:rsidR="003B6D34" w:rsidRPr="00F35F0E" w:rsidRDefault="003B6D34" w:rsidP="00552081">
            <w:pPr>
              <w:rPr>
                <w:b/>
              </w:rPr>
            </w:pPr>
            <w:r w:rsidRPr="00F35F0E">
              <w:rPr>
                <w:b/>
              </w:rPr>
              <w:t>(Unqualified data type)</w:t>
            </w:r>
          </w:p>
        </w:tc>
        <w:tc>
          <w:tcPr>
            <w:tcW w:w="668" w:type="pct"/>
          </w:tcPr>
          <w:p w:rsidR="003B6D34" w:rsidRPr="00F35F0E" w:rsidRDefault="003B6D34" w:rsidP="00552081">
            <w:pPr>
              <w:rPr>
                <w:b/>
              </w:rPr>
            </w:pPr>
            <w:r w:rsidRPr="00F35F0E">
              <w:rPr>
                <w:b/>
              </w:rPr>
              <w:t>Cardinality</w:t>
            </w:r>
          </w:p>
        </w:tc>
        <w:tc>
          <w:tcPr>
            <w:tcW w:w="2991" w:type="pct"/>
          </w:tcPr>
          <w:p w:rsidR="003B6D34" w:rsidRPr="00F35F0E" w:rsidRDefault="003B6D34" w:rsidP="00552081">
            <w:pPr>
              <w:rPr>
                <w:b/>
              </w:rPr>
            </w:pPr>
            <w:r w:rsidRPr="00F35F0E">
              <w:rPr>
                <w:b/>
              </w:rPr>
              <w:t>Description</w:t>
            </w:r>
          </w:p>
        </w:tc>
      </w:tr>
      <w:tr w:rsidR="00AB0EA0" w:rsidRPr="00F35F0E" w:rsidTr="00AB0EA0">
        <w:tc>
          <w:tcPr>
            <w:tcW w:w="1341" w:type="pct"/>
          </w:tcPr>
          <w:p w:rsidR="00AB0EA0" w:rsidRPr="00F35F0E" w:rsidRDefault="00AB0EA0" w:rsidP="00AB0EA0">
            <w:proofErr w:type="spellStart"/>
            <w:r w:rsidRPr="00F35F0E">
              <w:t>SMPExtensions</w:t>
            </w:r>
            <w:proofErr w:type="spellEnd"/>
          </w:p>
        </w:tc>
        <w:tc>
          <w:tcPr>
            <w:tcW w:w="668" w:type="pct"/>
          </w:tcPr>
          <w:p w:rsidR="00AB0EA0" w:rsidRPr="00F35F0E" w:rsidRDefault="00AB0EA0" w:rsidP="00AB0EA0">
            <w:r w:rsidRPr="00F35F0E">
              <w:t>0..1</w:t>
            </w:r>
          </w:p>
        </w:tc>
        <w:tc>
          <w:tcPr>
            <w:tcW w:w="2991" w:type="pct"/>
          </w:tcPr>
          <w:p w:rsidR="00AB0EA0" w:rsidRPr="00F35F0E" w:rsidRDefault="00AB0EA0" w:rsidP="00AB0EA0">
            <w:r w:rsidRPr="00F35F0E">
              <w:t>A container for all extensions present at the Process level.</w:t>
            </w:r>
          </w:p>
        </w:tc>
      </w:tr>
      <w:tr w:rsidR="00AB0EA0" w:rsidRPr="00F35F0E" w:rsidTr="00AB0EA0">
        <w:tc>
          <w:tcPr>
            <w:tcW w:w="1341" w:type="pct"/>
          </w:tcPr>
          <w:p w:rsidR="00AB0EA0" w:rsidRPr="00F35F0E" w:rsidRDefault="00AB0EA0" w:rsidP="00AB0EA0">
            <w:r w:rsidRPr="00F35F0E">
              <w:t>ID</w:t>
            </w:r>
          </w:p>
          <w:p w:rsidR="00AB0EA0" w:rsidRPr="00F35F0E" w:rsidRDefault="00AB0EA0" w:rsidP="00AB0EA0">
            <w:r w:rsidRPr="00F35F0E">
              <w:t>(Identifier)</w:t>
            </w:r>
          </w:p>
        </w:tc>
        <w:tc>
          <w:tcPr>
            <w:tcW w:w="668" w:type="pct"/>
          </w:tcPr>
          <w:p w:rsidR="00AB0EA0" w:rsidRPr="00F35F0E" w:rsidRDefault="00AB0EA0" w:rsidP="00AB0EA0">
            <w:r w:rsidRPr="00F35F0E">
              <w:t>1..1</w:t>
            </w:r>
          </w:p>
        </w:tc>
        <w:tc>
          <w:tcPr>
            <w:tcW w:w="2991" w:type="pct"/>
          </w:tcPr>
          <w:p w:rsidR="00AB0EA0" w:rsidRPr="00F35F0E" w:rsidRDefault="00AB0EA0" w:rsidP="00AB0EA0">
            <w:r w:rsidRPr="00F35F0E">
              <w:t>The identifier of the process.</w:t>
            </w:r>
          </w:p>
          <w:p w:rsidR="00AB0EA0" w:rsidRDefault="00AB0EA0" w:rsidP="00AB0EA0">
            <w:r w:rsidRPr="00F35F0E">
              <w:t>A process is identified by a string that</w:t>
            </w:r>
            <w:r w:rsidR="003C08B6">
              <w:t xml:space="preserve"> (with the exception of </w:t>
            </w:r>
            <w:proofErr w:type="spellStart"/>
            <w:r w:rsidR="003C08B6">
              <w:rPr>
                <w:rFonts w:ascii="Courier New" w:hAnsi="Courier New" w:cs="Courier New"/>
                <w:color w:val="000000"/>
                <w:szCs w:val="20"/>
              </w:rPr>
              <w:t>bdx</w:t>
            </w:r>
            <w:proofErr w:type="gramStart"/>
            <w:r w:rsidR="003C08B6">
              <w:rPr>
                <w:rFonts w:ascii="Courier New" w:hAnsi="Courier New" w:cs="Courier New"/>
                <w:color w:val="000000"/>
                <w:szCs w:val="20"/>
              </w:rPr>
              <w:t>:noprocess</w:t>
            </w:r>
            <w:proofErr w:type="spellEnd"/>
            <w:proofErr w:type="gramEnd"/>
            <w:r w:rsidR="003C08B6">
              <w:t>)</w:t>
            </w:r>
            <w:r w:rsidRPr="00F35F0E">
              <w:t xml:space="preserve"> is defined outside of this specification. For example, the CEN workshop on Business Interoperability Interfaces (BII) has chosen to indicate a UBL-</w:t>
            </w:r>
            <w:proofErr w:type="gramStart"/>
            <w:r w:rsidRPr="00F35F0E">
              <w:t>based ”</w:t>
            </w:r>
            <w:proofErr w:type="gramEnd"/>
            <w:r w:rsidRPr="00F35F0E">
              <w:t>simple procurement” process (or ”profile” in UBL terminology) with the identifier “BII07”, and a UBL-based basic invoice exchange profile with the identifier “BII04”.</w:t>
            </w:r>
          </w:p>
          <w:p w:rsidR="00B37A45" w:rsidRDefault="00B37A45" w:rsidP="00B37A45">
            <w:pPr>
              <w:rPr>
                <w:rFonts w:cs="Arial"/>
                <w:color w:val="000000"/>
                <w:szCs w:val="20"/>
              </w:rPr>
            </w:pPr>
            <w:r>
              <w:rPr>
                <w:rFonts w:cs="Arial"/>
                <w:color w:val="000000"/>
                <w:szCs w:val="20"/>
              </w:rPr>
              <w:t>This document defines one process identifier, which represents documents that are not sent under any specific process:</w:t>
            </w:r>
          </w:p>
          <w:p w:rsidR="003D7CA3" w:rsidRPr="00B37A45" w:rsidRDefault="00B37A45" w:rsidP="00B37A45">
            <w:pPr>
              <w:ind w:left="720"/>
              <w:rPr>
                <w:rFonts w:cs="Arial"/>
                <w:color w:val="000000"/>
                <w:szCs w:val="20"/>
              </w:rPr>
            </w:pPr>
            <w:commentRangeStart w:id="96"/>
            <w:proofErr w:type="spellStart"/>
            <w:r>
              <w:rPr>
                <w:rFonts w:ascii="Courier New" w:hAnsi="Courier New" w:cs="Courier New"/>
                <w:color w:val="000000"/>
                <w:szCs w:val="20"/>
              </w:rPr>
              <w:t>bdx:noprocess</w:t>
            </w:r>
            <w:commentRangeEnd w:id="96"/>
            <w:proofErr w:type="spellEnd"/>
            <w:r w:rsidR="00F84D84">
              <w:rPr>
                <w:rStyle w:val="Kommentarzeichen"/>
              </w:rPr>
              <w:commentReference w:id="96"/>
            </w:r>
          </w:p>
          <w:p w:rsidR="00AB0EA0" w:rsidRPr="00F35F0E" w:rsidRDefault="00AB0EA0" w:rsidP="00AB0EA0">
            <w:commentRangeStart w:id="97"/>
            <w:r w:rsidRPr="00F35F0E">
              <w:t>A process identifier specification a policy MAY define</w:t>
            </w:r>
            <w:commentRangeEnd w:id="97"/>
            <w:r w:rsidR="00F84D84">
              <w:rPr>
                <w:rStyle w:val="Kommentarzeichen"/>
              </w:rPr>
              <w:commentReference w:id="97"/>
            </w:r>
            <w:r w:rsidRPr="00F35F0E">
              <w:t xml:space="preserve"> its own requirements for case sensitivity handling. Unless defined differently in such specification or policy, the process identifier MUST be treated as case insensitive.</w:t>
            </w:r>
          </w:p>
        </w:tc>
      </w:tr>
      <w:tr w:rsidR="00AB0EA0" w:rsidRPr="00F35F0E" w:rsidTr="00AB0EA0">
        <w:tc>
          <w:tcPr>
            <w:tcW w:w="1341" w:type="pct"/>
          </w:tcPr>
          <w:p w:rsidR="00AB0EA0" w:rsidRPr="00F35F0E" w:rsidRDefault="00AB0EA0" w:rsidP="00AB0EA0">
            <w:proofErr w:type="spellStart"/>
            <w:r w:rsidRPr="00F35F0E">
              <w:t>RoleID</w:t>
            </w:r>
            <w:proofErr w:type="spellEnd"/>
          </w:p>
          <w:p w:rsidR="00AB0EA0" w:rsidRPr="00F35F0E" w:rsidRDefault="00AB0EA0" w:rsidP="00AB0EA0">
            <w:r w:rsidRPr="00F35F0E">
              <w:t>(Identifier)</w:t>
            </w:r>
          </w:p>
        </w:tc>
        <w:tc>
          <w:tcPr>
            <w:tcW w:w="668" w:type="pct"/>
          </w:tcPr>
          <w:p w:rsidR="00AB0EA0" w:rsidRPr="00F35F0E" w:rsidRDefault="00AB0EA0" w:rsidP="00AB0EA0">
            <w:r w:rsidRPr="00F35F0E">
              <w:t>0..n</w:t>
            </w:r>
          </w:p>
        </w:tc>
        <w:tc>
          <w:tcPr>
            <w:tcW w:w="2991" w:type="pct"/>
          </w:tcPr>
          <w:p w:rsidR="00AB0EA0" w:rsidRPr="00F35F0E" w:rsidRDefault="00AB0EA0" w:rsidP="00AB0EA0">
            <w:r w:rsidRPr="00F35F0E">
              <w:t>May be used to indicate the role of the participant in a process where more than two roles are defined or where distinguishing implicit roles based on service identifier is not possible.</w:t>
            </w:r>
          </w:p>
        </w:tc>
      </w:tr>
    </w:tbl>
    <w:p w:rsidR="002D487B" w:rsidRPr="00F35F0E" w:rsidRDefault="002D487B" w:rsidP="00AF0704">
      <w:pPr>
        <w:pStyle w:val="berschrift3"/>
      </w:pPr>
      <w:bookmarkStart w:id="98" w:name="_Toc349589"/>
      <w:r w:rsidRPr="00F35F0E">
        <w:t>The Endpoint class</w:t>
      </w:r>
      <w:bookmarkEnd w:id="98"/>
    </w:p>
    <w:p w:rsidR="00C04992" w:rsidRPr="00F35F0E" w:rsidRDefault="00C04992" w:rsidP="00C04992">
      <w:r w:rsidRPr="00F35F0E">
        <w:t>The CCTS-modeled objects in the Endpoint class are as follows:</w:t>
      </w:r>
    </w:p>
    <w:tbl>
      <w:tblPr>
        <w:tblStyle w:val="Tabellengitternetz"/>
        <w:tblW w:w="5000" w:type="pct"/>
        <w:tblLook w:val="06A0"/>
      </w:tblPr>
      <w:tblGrid>
        <w:gridCol w:w="2569"/>
        <w:gridCol w:w="1279"/>
        <w:gridCol w:w="5728"/>
      </w:tblGrid>
      <w:tr w:rsidR="001F3476" w:rsidRPr="00F35F0E" w:rsidTr="00F70C44">
        <w:trPr>
          <w:tblHeader/>
        </w:trPr>
        <w:tc>
          <w:tcPr>
            <w:tcW w:w="1341" w:type="pct"/>
          </w:tcPr>
          <w:p w:rsidR="002D487B" w:rsidRPr="00F35F0E" w:rsidRDefault="002D487B" w:rsidP="00552081">
            <w:pPr>
              <w:rPr>
                <w:b/>
              </w:rPr>
            </w:pPr>
            <w:r w:rsidRPr="00F35F0E">
              <w:rPr>
                <w:b/>
              </w:rPr>
              <w:t>Name</w:t>
            </w:r>
          </w:p>
          <w:p w:rsidR="002D487B" w:rsidRPr="00F35F0E" w:rsidRDefault="002D487B" w:rsidP="00552081">
            <w:pPr>
              <w:rPr>
                <w:b/>
              </w:rPr>
            </w:pPr>
            <w:r w:rsidRPr="00F35F0E">
              <w:rPr>
                <w:b/>
              </w:rPr>
              <w:t>(Unqualified data type)</w:t>
            </w:r>
          </w:p>
        </w:tc>
        <w:tc>
          <w:tcPr>
            <w:tcW w:w="668" w:type="pct"/>
          </w:tcPr>
          <w:p w:rsidR="002D487B" w:rsidRPr="00F35F0E" w:rsidRDefault="002D487B" w:rsidP="00552081">
            <w:pPr>
              <w:rPr>
                <w:b/>
              </w:rPr>
            </w:pPr>
            <w:r w:rsidRPr="00F35F0E">
              <w:rPr>
                <w:b/>
              </w:rPr>
              <w:t>Cardinality</w:t>
            </w:r>
          </w:p>
        </w:tc>
        <w:tc>
          <w:tcPr>
            <w:tcW w:w="2991" w:type="pct"/>
          </w:tcPr>
          <w:p w:rsidR="002D487B" w:rsidRPr="00F35F0E" w:rsidRDefault="002D487B" w:rsidP="00552081">
            <w:pPr>
              <w:rPr>
                <w:b/>
              </w:rPr>
            </w:pPr>
            <w:r w:rsidRPr="00F35F0E">
              <w:rPr>
                <w:b/>
              </w:rPr>
              <w:t>Description</w:t>
            </w:r>
          </w:p>
        </w:tc>
      </w:tr>
      <w:tr w:rsidR="00F70C44" w:rsidRPr="00F35F0E" w:rsidTr="00F70C44">
        <w:tc>
          <w:tcPr>
            <w:tcW w:w="1341" w:type="pct"/>
          </w:tcPr>
          <w:p w:rsidR="00F70C44" w:rsidRPr="00F35F0E" w:rsidRDefault="00F70C44" w:rsidP="00F70C44">
            <w:proofErr w:type="spellStart"/>
            <w:r w:rsidRPr="00F35F0E">
              <w:t>SMPExtensions</w:t>
            </w:r>
            <w:proofErr w:type="spellEnd"/>
          </w:p>
        </w:tc>
        <w:tc>
          <w:tcPr>
            <w:tcW w:w="668" w:type="pct"/>
          </w:tcPr>
          <w:p w:rsidR="00F70C44" w:rsidRPr="00F35F0E" w:rsidRDefault="00F70C44" w:rsidP="00F70C44">
            <w:r w:rsidRPr="00F35F0E">
              <w:t>0..1</w:t>
            </w:r>
          </w:p>
        </w:tc>
        <w:tc>
          <w:tcPr>
            <w:tcW w:w="2991" w:type="pct"/>
          </w:tcPr>
          <w:p w:rsidR="00F70C44" w:rsidRPr="00F35F0E" w:rsidRDefault="00F70C44" w:rsidP="00F70C44">
            <w:r w:rsidRPr="00F35F0E">
              <w:t>A container for all extensions present at the Endpoint level.</w:t>
            </w:r>
          </w:p>
        </w:tc>
      </w:tr>
      <w:tr w:rsidR="00F70C44" w:rsidRPr="00F35F0E" w:rsidTr="00F70C44">
        <w:tc>
          <w:tcPr>
            <w:tcW w:w="1341" w:type="pct"/>
          </w:tcPr>
          <w:p w:rsidR="00F70C44" w:rsidRPr="00F35F0E" w:rsidRDefault="00F70C44" w:rsidP="00F70C44">
            <w:proofErr w:type="spellStart"/>
            <w:r w:rsidRPr="00F35F0E">
              <w:t>TransportProfileID</w:t>
            </w:r>
            <w:proofErr w:type="spellEnd"/>
          </w:p>
          <w:p w:rsidR="00F70C44" w:rsidRPr="00F35F0E" w:rsidRDefault="00F70C44" w:rsidP="00F70C44">
            <w:r w:rsidRPr="00F35F0E">
              <w:t>(Identifier)</w:t>
            </w:r>
          </w:p>
        </w:tc>
        <w:tc>
          <w:tcPr>
            <w:tcW w:w="668" w:type="pct"/>
          </w:tcPr>
          <w:p w:rsidR="00F70C44" w:rsidRPr="00F35F0E" w:rsidRDefault="00F70C44" w:rsidP="00F70C44">
            <w:r w:rsidRPr="00F35F0E">
              <w:t>1..1</w:t>
            </w:r>
          </w:p>
        </w:tc>
        <w:tc>
          <w:tcPr>
            <w:tcW w:w="2991" w:type="pct"/>
          </w:tcPr>
          <w:p w:rsidR="00F70C44" w:rsidRPr="00F35F0E" w:rsidRDefault="00F70C44" w:rsidP="00F70C44">
            <w:r w:rsidRPr="00F35F0E">
              <w:t>Indicates the type of transport method that is being used between access points.</w:t>
            </w:r>
          </w:p>
        </w:tc>
      </w:tr>
      <w:tr w:rsidR="00F70C44" w:rsidRPr="00F35F0E" w:rsidTr="00F70C44">
        <w:tc>
          <w:tcPr>
            <w:tcW w:w="1341" w:type="pct"/>
          </w:tcPr>
          <w:p w:rsidR="00F70C44" w:rsidRPr="00F35F0E" w:rsidRDefault="00F70C44" w:rsidP="00F70C44">
            <w:r w:rsidRPr="00F35F0E">
              <w:t>Description</w:t>
            </w:r>
          </w:p>
          <w:p w:rsidR="00F70C44" w:rsidRPr="00F35F0E" w:rsidRDefault="00F70C44" w:rsidP="00F70C44">
            <w:r w:rsidRPr="00F35F0E">
              <w:lastRenderedPageBreak/>
              <w:t>(Text)</w:t>
            </w:r>
          </w:p>
        </w:tc>
        <w:tc>
          <w:tcPr>
            <w:tcW w:w="668" w:type="pct"/>
          </w:tcPr>
          <w:p w:rsidR="00F70C44" w:rsidRPr="00F35F0E" w:rsidRDefault="00F70C44" w:rsidP="00F70C44">
            <w:r w:rsidRPr="00F35F0E">
              <w:lastRenderedPageBreak/>
              <w:t>0..1</w:t>
            </w:r>
          </w:p>
        </w:tc>
        <w:tc>
          <w:tcPr>
            <w:tcW w:w="2991" w:type="pct"/>
          </w:tcPr>
          <w:p w:rsidR="00F70C44" w:rsidRPr="00F35F0E" w:rsidRDefault="00F70C44" w:rsidP="00F70C44">
            <w:r w:rsidRPr="00F35F0E">
              <w:t>A human readable description of the endpoint.</w:t>
            </w:r>
          </w:p>
        </w:tc>
      </w:tr>
      <w:tr w:rsidR="00F70C44" w:rsidRPr="00F35F0E" w:rsidTr="00F70C44">
        <w:tc>
          <w:tcPr>
            <w:tcW w:w="1341" w:type="pct"/>
          </w:tcPr>
          <w:p w:rsidR="00F70C44" w:rsidRPr="00F35F0E" w:rsidRDefault="00F70C44" w:rsidP="00F70C44">
            <w:r w:rsidRPr="00F35F0E">
              <w:lastRenderedPageBreak/>
              <w:t>Contact</w:t>
            </w:r>
          </w:p>
          <w:p w:rsidR="00F70C44" w:rsidRPr="00F35F0E" w:rsidRDefault="00F70C44" w:rsidP="00F70C44">
            <w:r w:rsidRPr="00F35F0E">
              <w:t>(Text)</w:t>
            </w:r>
          </w:p>
        </w:tc>
        <w:tc>
          <w:tcPr>
            <w:tcW w:w="668" w:type="pct"/>
          </w:tcPr>
          <w:p w:rsidR="00F70C44" w:rsidRPr="00F35F0E" w:rsidRDefault="00F70C44" w:rsidP="00F70C44">
            <w:r w:rsidRPr="00F35F0E">
              <w:t>0..1</w:t>
            </w:r>
          </w:p>
        </w:tc>
        <w:tc>
          <w:tcPr>
            <w:tcW w:w="2991" w:type="pct"/>
          </w:tcPr>
          <w:p w:rsidR="00F70C44" w:rsidRPr="00F35F0E" w:rsidRDefault="00F70C44" w:rsidP="00F70C44">
            <w:r w:rsidRPr="00F35F0E">
              <w:t>Represents a link to human readable contact information. This might also be an email address.</w:t>
            </w:r>
          </w:p>
        </w:tc>
      </w:tr>
      <w:tr w:rsidR="00F70C44" w:rsidRPr="00F35F0E" w:rsidTr="00F70C44">
        <w:tc>
          <w:tcPr>
            <w:tcW w:w="1341" w:type="pct"/>
          </w:tcPr>
          <w:p w:rsidR="00F70C44" w:rsidRPr="00F35F0E" w:rsidRDefault="00F70C44" w:rsidP="00F70C44">
            <w:proofErr w:type="spellStart"/>
            <w:r w:rsidRPr="00F35F0E">
              <w:t>AddressURI</w:t>
            </w:r>
            <w:proofErr w:type="spellEnd"/>
          </w:p>
          <w:p w:rsidR="00F70C44" w:rsidRPr="00F35F0E" w:rsidRDefault="00F70C44" w:rsidP="00F70C44">
            <w:r w:rsidRPr="00F35F0E">
              <w:t>(Identifier)</w:t>
            </w:r>
          </w:p>
        </w:tc>
        <w:tc>
          <w:tcPr>
            <w:tcW w:w="668" w:type="pct"/>
          </w:tcPr>
          <w:p w:rsidR="00F70C44" w:rsidRPr="00F35F0E" w:rsidRDefault="00F70C44" w:rsidP="00F70C44">
            <w:r w:rsidRPr="00F35F0E">
              <w:t>0..1</w:t>
            </w:r>
          </w:p>
        </w:tc>
        <w:tc>
          <w:tcPr>
            <w:tcW w:w="2991" w:type="pct"/>
          </w:tcPr>
          <w:p w:rsidR="00F70C44" w:rsidRPr="00F35F0E" w:rsidRDefault="00F70C44" w:rsidP="00F70C44">
            <w:r w:rsidRPr="00F35F0E">
              <w:t>The address of an endpoint, as a URL.</w:t>
            </w:r>
          </w:p>
        </w:tc>
      </w:tr>
      <w:tr w:rsidR="00F70C44" w:rsidRPr="00F35F0E" w:rsidTr="00F70C44">
        <w:tc>
          <w:tcPr>
            <w:tcW w:w="1341" w:type="pct"/>
          </w:tcPr>
          <w:p w:rsidR="00F70C44" w:rsidRPr="00F35F0E" w:rsidRDefault="00F70C44" w:rsidP="00F70C44">
            <w:proofErr w:type="spellStart"/>
            <w:r w:rsidRPr="00F35F0E">
              <w:t>ActivationDate</w:t>
            </w:r>
            <w:proofErr w:type="spellEnd"/>
          </w:p>
          <w:p w:rsidR="00F70C44" w:rsidRPr="00F35F0E" w:rsidRDefault="00F70C44" w:rsidP="00F70C44">
            <w:r w:rsidRPr="00F35F0E">
              <w:t>(Date)</w:t>
            </w:r>
          </w:p>
        </w:tc>
        <w:tc>
          <w:tcPr>
            <w:tcW w:w="668" w:type="pct"/>
          </w:tcPr>
          <w:p w:rsidR="00F70C44" w:rsidRPr="00F35F0E" w:rsidRDefault="00F70C44" w:rsidP="00F70C44">
            <w:r w:rsidRPr="00F35F0E">
              <w:t>0..1</w:t>
            </w:r>
          </w:p>
        </w:tc>
        <w:tc>
          <w:tcPr>
            <w:tcW w:w="2991" w:type="pct"/>
          </w:tcPr>
          <w:p w:rsidR="00F70C44" w:rsidRPr="00F35F0E" w:rsidRDefault="00F70C44" w:rsidP="00F70C44">
            <w:commentRangeStart w:id="99"/>
            <w:r w:rsidRPr="00F35F0E">
              <w:t xml:space="preserve">Activation date of the service. Senders SHOULD ignore services that are not yet activated. Data type of </w:t>
            </w:r>
            <w:proofErr w:type="spellStart"/>
            <w:r w:rsidRPr="00F35F0E">
              <w:t>ServiceActivationDate</w:t>
            </w:r>
            <w:proofErr w:type="spellEnd"/>
            <w:r w:rsidRPr="00F35F0E">
              <w:t xml:space="preserve"> date is </w:t>
            </w:r>
            <w:proofErr w:type="spellStart"/>
            <w:r w:rsidRPr="00F35F0E">
              <w:rPr>
                <w:rFonts w:ascii="Courier New" w:hAnsi="Courier New" w:cs="Courier New"/>
                <w:i/>
              </w:rPr>
              <w:t>xsd</w:t>
            </w:r>
            <w:proofErr w:type="gramStart"/>
            <w:r w:rsidRPr="00F35F0E">
              <w:rPr>
                <w:rFonts w:ascii="Courier New" w:hAnsi="Courier New" w:cs="Courier New"/>
                <w:i/>
              </w:rPr>
              <w:t>:date</w:t>
            </w:r>
            <w:proofErr w:type="spellEnd"/>
            <w:proofErr w:type="gramEnd"/>
            <w:r w:rsidRPr="00F35F0E">
              <w:t>.</w:t>
            </w:r>
          </w:p>
          <w:p w:rsidR="00F70C44" w:rsidRPr="00F35F0E" w:rsidRDefault="00F70C44" w:rsidP="00F70C44">
            <w:r w:rsidRPr="00F35F0E">
              <w:t xml:space="preserve">The </w:t>
            </w:r>
            <w:proofErr w:type="spellStart"/>
            <w:r w:rsidRPr="00F35F0E">
              <w:t>ActivationDate</w:t>
            </w:r>
            <w:proofErr w:type="spellEnd"/>
            <w:r w:rsidRPr="00F35F0E">
              <w:t xml:space="preserve"> MUST </w:t>
            </w:r>
            <w:proofErr w:type="gramStart"/>
            <w:r w:rsidRPr="00F35F0E">
              <w:t>be</w:t>
            </w:r>
            <w:proofErr w:type="gramEnd"/>
            <w:r w:rsidRPr="00F35F0E">
              <w:t xml:space="preserve"> a date before the </w:t>
            </w:r>
            <w:proofErr w:type="spellStart"/>
            <w:r w:rsidRPr="00F35F0E">
              <w:t>ExpirationData</w:t>
            </w:r>
            <w:proofErr w:type="spellEnd"/>
            <w:r w:rsidRPr="00F35F0E">
              <w:t>.</w:t>
            </w:r>
            <w:commentRangeEnd w:id="99"/>
            <w:r w:rsidR="00057025">
              <w:rPr>
                <w:rStyle w:val="Kommentarzeichen"/>
              </w:rPr>
              <w:commentReference w:id="99"/>
            </w:r>
          </w:p>
        </w:tc>
      </w:tr>
      <w:tr w:rsidR="00F70C44" w:rsidRPr="00F35F0E" w:rsidTr="00F70C44">
        <w:tc>
          <w:tcPr>
            <w:tcW w:w="1341" w:type="pct"/>
          </w:tcPr>
          <w:p w:rsidR="00F70C44" w:rsidRPr="00F35F0E" w:rsidRDefault="00F70C44" w:rsidP="00F70C44">
            <w:r w:rsidRPr="00F35F0E">
              <w:t>ExpirationDate</w:t>
            </w:r>
          </w:p>
          <w:p w:rsidR="00F70C44" w:rsidRPr="00F35F0E" w:rsidRDefault="00F70C44" w:rsidP="00F70C44">
            <w:r w:rsidRPr="00F35F0E">
              <w:t>(Date)</w:t>
            </w:r>
          </w:p>
        </w:tc>
        <w:tc>
          <w:tcPr>
            <w:tcW w:w="668" w:type="pct"/>
          </w:tcPr>
          <w:p w:rsidR="00F70C44" w:rsidRPr="00F35F0E" w:rsidRDefault="00F70C44" w:rsidP="00F70C44">
            <w:r w:rsidRPr="00F35F0E">
              <w:t>0..1</w:t>
            </w:r>
          </w:p>
        </w:tc>
        <w:tc>
          <w:tcPr>
            <w:tcW w:w="2991" w:type="pct"/>
          </w:tcPr>
          <w:p w:rsidR="00F70C44" w:rsidRPr="00F35F0E" w:rsidRDefault="00F70C44" w:rsidP="00F70C44">
            <w:commentRangeStart w:id="100"/>
            <w:r w:rsidRPr="00F35F0E">
              <w:t xml:space="preserve">Expiration date of the service. Senders SHOULD ignore services that are expired. Data type of </w:t>
            </w:r>
            <w:proofErr w:type="spellStart"/>
            <w:r w:rsidRPr="00F35F0E">
              <w:t>ServiceExpirationDate</w:t>
            </w:r>
            <w:proofErr w:type="spellEnd"/>
            <w:r w:rsidRPr="00F35F0E">
              <w:t xml:space="preserve"> date is </w:t>
            </w:r>
            <w:proofErr w:type="spellStart"/>
            <w:r w:rsidRPr="00F35F0E">
              <w:rPr>
                <w:rFonts w:ascii="Courier New" w:hAnsi="Courier New" w:cs="Courier New"/>
                <w:i/>
              </w:rPr>
              <w:t>xsd</w:t>
            </w:r>
            <w:proofErr w:type="gramStart"/>
            <w:r w:rsidRPr="00F35F0E">
              <w:rPr>
                <w:rFonts w:ascii="Courier New" w:hAnsi="Courier New" w:cs="Courier New"/>
                <w:i/>
              </w:rPr>
              <w:t>:date</w:t>
            </w:r>
            <w:proofErr w:type="spellEnd"/>
            <w:proofErr w:type="gramEnd"/>
            <w:r w:rsidRPr="00F35F0E">
              <w:t>.</w:t>
            </w:r>
          </w:p>
          <w:p w:rsidR="00F70C44" w:rsidRPr="00F35F0E" w:rsidRDefault="00F70C44" w:rsidP="00F70C44">
            <w:r w:rsidRPr="00F35F0E">
              <w:t xml:space="preserve">The </w:t>
            </w:r>
            <w:proofErr w:type="spellStart"/>
            <w:r w:rsidRPr="00F35F0E">
              <w:t>ExpirationData</w:t>
            </w:r>
            <w:proofErr w:type="spellEnd"/>
            <w:r w:rsidRPr="00F35F0E">
              <w:t xml:space="preserve"> MUST </w:t>
            </w:r>
            <w:proofErr w:type="gramStart"/>
            <w:r w:rsidRPr="00F35F0E">
              <w:t>be</w:t>
            </w:r>
            <w:proofErr w:type="gramEnd"/>
            <w:r w:rsidRPr="00F35F0E">
              <w:t xml:space="preserve"> a date after the </w:t>
            </w:r>
            <w:proofErr w:type="spellStart"/>
            <w:r w:rsidRPr="00F35F0E">
              <w:t>ActivationDate</w:t>
            </w:r>
            <w:proofErr w:type="spellEnd"/>
            <w:r w:rsidRPr="00F35F0E">
              <w:t>.</w:t>
            </w:r>
            <w:commentRangeEnd w:id="100"/>
            <w:r w:rsidR="00057025">
              <w:rPr>
                <w:rStyle w:val="Kommentarzeichen"/>
              </w:rPr>
              <w:commentReference w:id="100"/>
            </w:r>
          </w:p>
        </w:tc>
      </w:tr>
      <w:tr w:rsidR="00F70C44" w:rsidRPr="00F35F0E" w:rsidTr="00F70C44">
        <w:tc>
          <w:tcPr>
            <w:tcW w:w="1341" w:type="pct"/>
          </w:tcPr>
          <w:p w:rsidR="00F70C44" w:rsidRPr="00F35F0E" w:rsidRDefault="00F70C44" w:rsidP="00F70C44">
            <w:r w:rsidRPr="00F35F0E">
              <w:t>Certificate</w:t>
            </w:r>
          </w:p>
          <w:p w:rsidR="00F70C44" w:rsidRPr="00F35F0E" w:rsidRDefault="00F70C44" w:rsidP="00F70C44">
            <w:r w:rsidRPr="00F35F0E">
              <w:t>(Certificate class)</w:t>
            </w:r>
          </w:p>
        </w:tc>
        <w:tc>
          <w:tcPr>
            <w:tcW w:w="668" w:type="pct"/>
          </w:tcPr>
          <w:p w:rsidR="00F70C44" w:rsidRPr="00F35F0E" w:rsidRDefault="00F70C44" w:rsidP="00F70C44">
            <w:r w:rsidRPr="00F35F0E">
              <w:t>0..n</w:t>
            </w:r>
          </w:p>
        </w:tc>
        <w:tc>
          <w:tcPr>
            <w:tcW w:w="2991" w:type="pct"/>
          </w:tcPr>
          <w:p w:rsidR="00F70C44" w:rsidRPr="00F35F0E" w:rsidRDefault="00F70C44" w:rsidP="00F70C44">
            <w:r w:rsidRPr="00F35F0E">
              <w:t>One or more certificates used to validate the communication with an endpoint.</w:t>
            </w:r>
          </w:p>
        </w:tc>
      </w:tr>
    </w:tbl>
    <w:p w:rsidR="0083141C" w:rsidRPr="00F35F0E" w:rsidRDefault="0083141C" w:rsidP="00AF0704">
      <w:pPr>
        <w:pStyle w:val="berschrift3"/>
      </w:pPr>
      <w:bookmarkStart w:id="101" w:name="_Toc349590"/>
      <w:r w:rsidRPr="00F35F0E">
        <w:t>The Redirect class</w:t>
      </w:r>
      <w:bookmarkEnd w:id="101"/>
    </w:p>
    <w:p w:rsidR="00974F7F" w:rsidRPr="00F35F0E" w:rsidRDefault="00974F7F" w:rsidP="00974F7F">
      <w:r w:rsidRPr="00F35F0E">
        <w:t>The CCTS-modeled objects in the Redirect class are as follows:</w:t>
      </w:r>
    </w:p>
    <w:tbl>
      <w:tblPr>
        <w:tblStyle w:val="Tabellengitternetz"/>
        <w:tblW w:w="5000" w:type="pct"/>
        <w:tblLook w:val="06A0"/>
      </w:tblPr>
      <w:tblGrid>
        <w:gridCol w:w="2549"/>
        <w:gridCol w:w="1279"/>
        <w:gridCol w:w="5748"/>
      </w:tblGrid>
      <w:tr w:rsidR="001F3476" w:rsidRPr="00F35F0E" w:rsidTr="00974F7F">
        <w:trPr>
          <w:tblHeader/>
        </w:trPr>
        <w:tc>
          <w:tcPr>
            <w:tcW w:w="1331" w:type="pct"/>
          </w:tcPr>
          <w:p w:rsidR="0083141C" w:rsidRPr="00F35F0E" w:rsidRDefault="0083141C" w:rsidP="00552081">
            <w:pPr>
              <w:rPr>
                <w:b/>
              </w:rPr>
            </w:pPr>
            <w:r w:rsidRPr="00F35F0E">
              <w:rPr>
                <w:b/>
              </w:rPr>
              <w:t>Name</w:t>
            </w:r>
          </w:p>
          <w:p w:rsidR="0083141C" w:rsidRPr="00F35F0E" w:rsidRDefault="0083141C" w:rsidP="00552081">
            <w:pPr>
              <w:rPr>
                <w:b/>
              </w:rPr>
            </w:pPr>
            <w:r w:rsidRPr="00F35F0E">
              <w:rPr>
                <w:b/>
              </w:rPr>
              <w:t>(Unqualified data type)</w:t>
            </w:r>
          </w:p>
        </w:tc>
        <w:tc>
          <w:tcPr>
            <w:tcW w:w="668" w:type="pct"/>
          </w:tcPr>
          <w:p w:rsidR="0083141C" w:rsidRPr="00F35F0E" w:rsidRDefault="0083141C" w:rsidP="00552081">
            <w:pPr>
              <w:rPr>
                <w:b/>
              </w:rPr>
            </w:pPr>
            <w:r w:rsidRPr="00F35F0E">
              <w:rPr>
                <w:b/>
              </w:rPr>
              <w:t>Cardinality</w:t>
            </w:r>
          </w:p>
        </w:tc>
        <w:tc>
          <w:tcPr>
            <w:tcW w:w="3001" w:type="pct"/>
          </w:tcPr>
          <w:p w:rsidR="0083141C" w:rsidRPr="00F35F0E" w:rsidRDefault="0083141C" w:rsidP="00552081">
            <w:pPr>
              <w:rPr>
                <w:b/>
              </w:rPr>
            </w:pPr>
            <w:r w:rsidRPr="00F35F0E">
              <w:rPr>
                <w:b/>
              </w:rPr>
              <w:t>Description</w:t>
            </w:r>
          </w:p>
        </w:tc>
      </w:tr>
      <w:tr w:rsidR="00974F7F" w:rsidRPr="00F35F0E" w:rsidTr="00974F7F">
        <w:tc>
          <w:tcPr>
            <w:tcW w:w="1331" w:type="pct"/>
          </w:tcPr>
          <w:p w:rsidR="00974F7F" w:rsidRPr="00F35F0E" w:rsidRDefault="00974F7F" w:rsidP="00974F7F">
            <w:proofErr w:type="spellStart"/>
            <w:r w:rsidRPr="00F35F0E">
              <w:t>SMPExtensions</w:t>
            </w:r>
            <w:proofErr w:type="spellEnd"/>
          </w:p>
        </w:tc>
        <w:tc>
          <w:tcPr>
            <w:tcW w:w="668" w:type="pct"/>
          </w:tcPr>
          <w:p w:rsidR="00974F7F" w:rsidRPr="00F35F0E" w:rsidRDefault="00974F7F" w:rsidP="00974F7F">
            <w:r w:rsidRPr="00F35F0E">
              <w:t>0..1</w:t>
            </w:r>
          </w:p>
        </w:tc>
        <w:tc>
          <w:tcPr>
            <w:tcW w:w="3001" w:type="pct"/>
          </w:tcPr>
          <w:p w:rsidR="00974F7F" w:rsidRPr="00F35F0E" w:rsidRDefault="00974F7F" w:rsidP="00974F7F">
            <w:r w:rsidRPr="00F35F0E">
              <w:t>A container for all extensions present at the Redirect level.</w:t>
            </w:r>
          </w:p>
        </w:tc>
      </w:tr>
      <w:tr w:rsidR="00974F7F" w:rsidRPr="00F35F0E" w:rsidTr="00974F7F">
        <w:tc>
          <w:tcPr>
            <w:tcW w:w="1331" w:type="pct"/>
          </w:tcPr>
          <w:p w:rsidR="00974F7F" w:rsidRPr="00F35F0E" w:rsidRDefault="00974F7F" w:rsidP="00974F7F">
            <w:proofErr w:type="spellStart"/>
            <w:r w:rsidRPr="00F35F0E">
              <w:t>PublisherURI</w:t>
            </w:r>
            <w:proofErr w:type="spellEnd"/>
          </w:p>
          <w:p w:rsidR="00974F7F" w:rsidRPr="00F35F0E" w:rsidRDefault="00974F7F" w:rsidP="00974F7F">
            <w:r w:rsidRPr="00F35F0E">
              <w:t>(Identifier)</w:t>
            </w:r>
          </w:p>
        </w:tc>
        <w:tc>
          <w:tcPr>
            <w:tcW w:w="668" w:type="pct"/>
          </w:tcPr>
          <w:p w:rsidR="00974F7F" w:rsidRPr="00F35F0E" w:rsidRDefault="00974F7F" w:rsidP="00974F7F">
            <w:r w:rsidRPr="00F35F0E">
              <w:t>1..1</w:t>
            </w:r>
          </w:p>
        </w:tc>
        <w:tc>
          <w:tcPr>
            <w:tcW w:w="3001" w:type="pct"/>
          </w:tcPr>
          <w:p w:rsidR="00974F7F" w:rsidRPr="00F35F0E" w:rsidRDefault="00974F7F" w:rsidP="00974F7F">
            <w:r w:rsidRPr="00F35F0E">
              <w:t xml:space="preserve">A client MUST follow the URL in the </w:t>
            </w:r>
            <w:proofErr w:type="spellStart"/>
            <w:r w:rsidRPr="00F35F0E">
              <w:t>PublisherURI</w:t>
            </w:r>
            <w:proofErr w:type="spellEnd"/>
            <w:r w:rsidRPr="00F35F0E">
              <w:t xml:space="preserve"> element to get to the SMP holding the information.</w:t>
            </w:r>
          </w:p>
        </w:tc>
      </w:tr>
      <w:tr w:rsidR="00974F7F" w:rsidRPr="00F35F0E" w:rsidTr="00974F7F">
        <w:tc>
          <w:tcPr>
            <w:tcW w:w="1331" w:type="pct"/>
          </w:tcPr>
          <w:p w:rsidR="00974F7F" w:rsidRPr="00F35F0E" w:rsidRDefault="00974F7F" w:rsidP="00974F7F">
            <w:r w:rsidRPr="00F35F0E">
              <w:t>Certificate</w:t>
            </w:r>
          </w:p>
          <w:p w:rsidR="00974F7F" w:rsidRPr="00F35F0E" w:rsidRDefault="00974F7F" w:rsidP="00974F7F">
            <w:r w:rsidRPr="00F35F0E">
              <w:t>(Certificate class)</w:t>
            </w:r>
          </w:p>
        </w:tc>
        <w:tc>
          <w:tcPr>
            <w:tcW w:w="668" w:type="pct"/>
          </w:tcPr>
          <w:p w:rsidR="00974F7F" w:rsidRPr="00F35F0E" w:rsidRDefault="00974F7F" w:rsidP="00974F7F">
            <w:r w:rsidRPr="00F35F0E">
              <w:t>0..1</w:t>
            </w:r>
          </w:p>
        </w:tc>
        <w:tc>
          <w:tcPr>
            <w:tcW w:w="3001" w:type="pct"/>
          </w:tcPr>
          <w:p w:rsidR="00974F7F" w:rsidRPr="00F35F0E" w:rsidRDefault="00974F7F" w:rsidP="00974F7F">
            <w:r w:rsidRPr="00F35F0E">
              <w:t>The certificate used to validate information signed by the destination SMP.</w:t>
            </w:r>
          </w:p>
        </w:tc>
      </w:tr>
    </w:tbl>
    <w:p w:rsidR="00A24E2D" w:rsidRPr="00F35F0E" w:rsidRDefault="00A24E2D" w:rsidP="00AF0704">
      <w:pPr>
        <w:pStyle w:val="berschrift3"/>
      </w:pPr>
      <w:bookmarkStart w:id="102" w:name="_Toc349591"/>
      <w:r w:rsidRPr="00F35F0E">
        <w:t>The Certificate class</w:t>
      </w:r>
      <w:bookmarkEnd w:id="102"/>
    </w:p>
    <w:p w:rsidR="00917573" w:rsidRPr="00F35F0E" w:rsidRDefault="00917573" w:rsidP="00917573">
      <w:r w:rsidRPr="00F35F0E">
        <w:t>The CCTS-modeled objects in the Certificate class are as follows:</w:t>
      </w:r>
    </w:p>
    <w:tbl>
      <w:tblPr>
        <w:tblStyle w:val="Tabellengitternetz"/>
        <w:tblW w:w="5000" w:type="pct"/>
        <w:tblLook w:val="06A0"/>
      </w:tblPr>
      <w:tblGrid>
        <w:gridCol w:w="2500"/>
        <w:gridCol w:w="1279"/>
        <w:gridCol w:w="5797"/>
      </w:tblGrid>
      <w:tr w:rsidR="001F3476" w:rsidRPr="00F35F0E" w:rsidTr="00952A99">
        <w:trPr>
          <w:tblHeader/>
        </w:trPr>
        <w:tc>
          <w:tcPr>
            <w:tcW w:w="1305" w:type="pct"/>
          </w:tcPr>
          <w:p w:rsidR="00A24E2D" w:rsidRPr="00F35F0E" w:rsidRDefault="00A24E2D" w:rsidP="00552081">
            <w:pPr>
              <w:rPr>
                <w:b/>
              </w:rPr>
            </w:pPr>
            <w:r w:rsidRPr="00F35F0E">
              <w:rPr>
                <w:b/>
              </w:rPr>
              <w:t>Name</w:t>
            </w:r>
          </w:p>
          <w:p w:rsidR="00A24E2D" w:rsidRPr="00F35F0E" w:rsidRDefault="00A24E2D" w:rsidP="00552081">
            <w:pPr>
              <w:rPr>
                <w:b/>
              </w:rPr>
            </w:pPr>
            <w:r w:rsidRPr="00F35F0E">
              <w:rPr>
                <w:b/>
              </w:rPr>
              <w:t>(Unqualified data type)</w:t>
            </w:r>
          </w:p>
        </w:tc>
        <w:tc>
          <w:tcPr>
            <w:tcW w:w="668" w:type="pct"/>
          </w:tcPr>
          <w:p w:rsidR="00A24E2D" w:rsidRPr="00F35F0E" w:rsidRDefault="00A24E2D" w:rsidP="00552081">
            <w:pPr>
              <w:rPr>
                <w:b/>
              </w:rPr>
            </w:pPr>
            <w:r w:rsidRPr="00F35F0E">
              <w:rPr>
                <w:b/>
              </w:rPr>
              <w:t>Cardinality</w:t>
            </w:r>
          </w:p>
        </w:tc>
        <w:tc>
          <w:tcPr>
            <w:tcW w:w="3027" w:type="pct"/>
          </w:tcPr>
          <w:p w:rsidR="00A24E2D" w:rsidRPr="00F35F0E" w:rsidRDefault="00A24E2D" w:rsidP="00552081">
            <w:pPr>
              <w:rPr>
                <w:b/>
              </w:rPr>
            </w:pPr>
            <w:r w:rsidRPr="00F35F0E">
              <w:rPr>
                <w:b/>
              </w:rPr>
              <w:t>Description</w:t>
            </w:r>
          </w:p>
        </w:tc>
      </w:tr>
      <w:tr w:rsidR="00952A99" w:rsidRPr="00F35F0E" w:rsidTr="00952A99">
        <w:tc>
          <w:tcPr>
            <w:tcW w:w="1305" w:type="pct"/>
          </w:tcPr>
          <w:p w:rsidR="00952A99" w:rsidRPr="00F35F0E" w:rsidRDefault="00952A99" w:rsidP="00952A99">
            <w:proofErr w:type="spellStart"/>
            <w:r w:rsidRPr="00F35F0E">
              <w:t>SMPExtensions</w:t>
            </w:r>
            <w:proofErr w:type="spellEnd"/>
          </w:p>
        </w:tc>
        <w:tc>
          <w:tcPr>
            <w:tcW w:w="668" w:type="pct"/>
          </w:tcPr>
          <w:p w:rsidR="00952A99" w:rsidRPr="00F35F0E" w:rsidRDefault="00952A99" w:rsidP="00952A99">
            <w:r w:rsidRPr="00F35F0E">
              <w:t>0..1</w:t>
            </w:r>
          </w:p>
        </w:tc>
        <w:tc>
          <w:tcPr>
            <w:tcW w:w="3027" w:type="pct"/>
          </w:tcPr>
          <w:p w:rsidR="00952A99" w:rsidRPr="00F35F0E" w:rsidRDefault="00952A99" w:rsidP="00952A99">
            <w:r w:rsidRPr="00F35F0E">
              <w:t>A container for all extensions present at the Certificate level.</w:t>
            </w:r>
          </w:p>
        </w:tc>
      </w:tr>
      <w:tr w:rsidR="00952A99" w:rsidRPr="00F35F0E" w:rsidTr="00952A99">
        <w:tc>
          <w:tcPr>
            <w:tcW w:w="1305" w:type="pct"/>
          </w:tcPr>
          <w:p w:rsidR="00952A99" w:rsidRPr="00F35F0E" w:rsidRDefault="00952A99" w:rsidP="00952A99">
            <w:proofErr w:type="spellStart"/>
            <w:r w:rsidRPr="00F35F0E">
              <w:t>TypeCode</w:t>
            </w:r>
            <w:proofErr w:type="spellEnd"/>
          </w:p>
          <w:p w:rsidR="00952A99" w:rsidRPr="00F35F0E" w:rsidRDefault="00952A99" w:rsidP="00952A99">
            <w:r w:rsidRPr="00F35F0E">
              <w:t>(Code)</w:t>
            </w:r>
          </w:p>
        </w:tc>
        <w:tc>
          <w:tcPr>
            <w:tcW w:w="668" w:type="pct"/>
          </w:tcPr>
          <w:p w:rsidR="00952A99" w:rsidRPr="00F35F0E" w:rsidRDefault="00952A99" w:rsidP="00952A99">
            <w:r w:rsidRPr="00F35F0E">
              <w:t>0..1</w:t>
            </w:r>
          </w:p>
        </w:tc>
        <w:tc>
          <w:tcPr>
            <w:tcW w:w="3027" w:type="pct"/>
          </w:tcPr>
          <w:p w:rsidR="00952A99" w:rsidRPr="00F35F0E" w:rsidRDefault="00952A99" w:rsidP="00952A99">
            <w:r w:rsidRPr="00F35F0E">
              <w:t xml:space="preserve">The use of the certificate being provided, expressed as a </w:t>
            </w:r>
            <w:r w:rsidRPr="0094753A">
              <w:t xml:space="preserve">user or domain defined </w:t>
            </w:r>
            <w:r w:rsidRPr="00F35F0E">
              <w:t>code.</w:t>
            </w:r>
          </w:p>
        </w:tc>
      </w:tr>
      <w:tr w:rsidR="00952A99" w:rsidRPr="00F35F0E" w:rsidTr="00952A99">
        <w:tc>
          <w:tcPr>
            <w:tcW w:w="1305" w:type="pct"/>
          </w:tcPr>
          <w:p w:rsidR="00952A99" w:rsidRPr="00F35F0E" w:rsidRDefault="00952A99" w:rsidP="00952A99">
            <w:r>
              <w:t>Description</w:t>
            </w:r>
          </w:p>
          <w:p w:rsidR="00952A99" w:rsidRPr="00F35F0E" w:rsidRDefault="00952A99" w:rsidP="00952A99">
            <w:r w:rsidRPr="00F35F0E">
              <w:t>(Text)</w:t>
            </w:r>
          </w:p>
        </w:tc>
        <w:tc>
          <w:tcPr>
            <w:tcW w:w="668" w:type="pct"/>
          </w:tcPr>
          <w:p w:rsidR="00952A99" w:rsidRPr="00F35F0E" w:rsidRDefault="00952A99" w:rsidP="00952A99">
            <w:r>
              <w:t>0</w:t>
            </w:r>
            <w:r w:rsidRPr="00F35F0E">
              <w:t>..1</w:t>
            </w:r>
          </w:p>
        </w:tc>
        <w:tc>
          <w:tcPr>
            <w:tcW w:w="3027" w:type="pct"/>
          </w:tcPr>
          <w:p w:rsidR="00952A99" w:rsidRPr="00F35F0E" w:rsidRDefault="00952A99" w:rsidP="00952A99">
            <w:r>
              <w:t>An optional and informal description of the certificate.</w:t>
            </w:r>
          </w:p>
        </w:tc>
      </w:tr>
      <w:tr w:rsidR="00952A99" w:rsidRPr="00F35F0E" w:rsidTr="00952A99">
        <w:tc>
          <w:tcPr>
            <w:tcW w:w="1305" w:type="pct"/>
          </w:tcPr>
          <w:p w:rsidR="00952A99" w:rsidRPr="00F35F0E" w:rsidRDefault="00952A99" w:rsidP="00952A99">
            <w:proofErr w:type="spellStart"/>
            <w:r w:rsidRPr="00F35F0E">
              <w:t>ActivationDate</w:t>
            </w:r>
            <w:proofErr w:type="spellEnd"/>
          </w:p>
          <w:p w:rsidR="00952A99" w:rsidRPr="00F35F0E" w:rsidRDefault="00952A99" w:rsidP="00952A99">
            <w:r w:rsidRPr="00F35F0E">
              <w:lastRenderedPageBreak/>
              <w:t>(Date)</w:t>
            </w:r>
          </w:p>
        </w:tc>
        <w:tc>
          <w:tcPr>
            <w:tcW w:w="668" w:type="pct"/>
          </w:tcPr>
          <w:p w:rsidR="00952A99" w:rsidRPr="00F35F0E" w:rsidRDefault="00952A99" w:rsidP="00952A99">
            <w:r>
              <w:lastRenderedPageBreak/>
              <w:t>0</w:t>
            </w:r>
            <w:r w:rsidRPr="00F35F0E">
              <w:t>..1</w:t>
            </w:r>
          </w:p>
        </w:tc>
        <w:tc>
          <w:tcPr>
            <w:tcW w:w="3027" w:type="pct"/>
          </w:tcPr>
          <w:p w:rsidR="00952A99" w:rsidRPr="00F35F0E" w:rsidRDefault="00952A99" w:rsidP="00952A99">
            <w:commentRangeStart w:id="103"/>
            <w:r w:rsidRPr="00F35F0E">
              <w:t>The date the certificate was activated.</w:t>
            </w:r>
            <w:commentRangeEnd w:id="103"/>
            <w:r w:rsidR="00057025">
              <w:rPr>
                <w:rStyle w:val="Kommentarzeichen"/>
              </w:rPr>
              <w:commentReference w:id="103"/>
            </w:r>
          </w:p>
        </w:tc>
      </w:tr>
      <w:tr w:rsidR="00952A99" w:rsidRPr="00F35F0E" w:rsidTr="00952A99">
        <w:tc>
          <w:tcPr>
            <w:tcW w:w="1305" w:type="pct"/>
          </w:tcPr>
          <w:p w:rsidR="00952A99" w:rsidRPr="00F35F0E" w:rsidRDefault="00952A99" w:rsidP="00952A99">
            <w:r w:rsidRPr="00F35F0E">
              <w:lastRenderedPageBreak/>
              <w:t>ExpirationDate</w:t>
            </w:r>
          </w:p>
          <w:p w:rsidR="00952A99" w:rsidRPr="00F35F0E" w:rsidRDefault="00952A99" w:rsidP="00952A99">
            <w:r w:rsidRPr="00F35F0E">
              <w:t>(Date)</w:t>
            </w:r>
          </w:p>
        </w:tc>
        <w:tc>
          <w:tcPr>
            <w:tcW w:w="668" w:type="pct"/>
          </w:tcPr>
          <w:p w:rsidR="00952A99" w:rsidRPr="00F35F0E" w:rsidRDefault="00952A99" w:rsidP="00952A99">
            <w:r>
              <w:t>0</w:t>
            </w:r>
            <w:r w:rsidRPr="00F35F0E">
              <w:t>..1</w:t>
            </w:r>
          </w:p>
        </w:tc>
        <w:tc>
          <w:tcPr>
            <w:tcW w:w="3027" w:type="pct"/>
          </w:tcPr>
          <w:p w:rsidR="00952A99" w:rsidRPr="00F35F0E" w:rsidRDefault="00952A99" w:rsidP="00952A99">
            <w:r w:rsidRPr="00F35F0E">
              <w:t>The date the certificate expires.</w:t>
            </w:r>
          </w:p>
        </w:tc>
      </w:tr>
      <w:tr w:rsidR="00952A99" w:rsidRPr="00F35F0E" w:rsidTr="00952A99">
        <w:tc>
          <w:tcPr>
            <w:tcW w:w="1305" w:type="pct"/>
          </w:tcPr>
          <w:p w:rsidR="00952A99" w:rsidRPr="00F35F0E" w:rsidRDefault="00952A99" w:rsidP="00952A99">
            <w:proofErr w:type="spellStart"/>
            <w:r w:rsidRPr="00F35F0E">
              <w:t>ContentBinaryObject</w:t>
            </w:r>
            <w:proofErr w:type="spellEnd"/>
          </w:p>
          <w:p w:rsidR="00952A99" w:rsidRPr="00F35F0E" w:rsidRDefault="00952A99" w:rsidP="00952A99">
            <w:r w:rsidRPr="00F35F0E">
              <w:t>(</w:t>
            </w:r>
            <w:proofErr w:type="spellStart"/>
            <w:r w:rsidRPr="00F35F0E">
              <w:t>BinaryObject</w:t>
            </w:r>
            <w:proofErr w:type="spellEnd"/>
            <w:r w:rsidRPr="00F35F0E">
              <w:t>)</w:t>
            </w:r>
          </w:p>
        </w:tc>
        <w:tc>
          <w:tcPr>
            <w:tcW w:w="668" w:type="pct"/>
          </w:tcPr>
          <w:p w:rsidR="00952A99" w:rsidRPr="00F35F0E" w:rsidRDefault="00952A99" w:rsidP="00952A99">
            <w:r w:rsidRPr="00F35F0E">
              <w:t>1..1</w:t>
            </w:r>
          </w:p>
        </w:tc>
        <w:tc>
          <w:tcPr>
            <w:tcW w:w="3027" w:type="pct"/>
          </w:tcPr>
          <w:p w:rsidR="00952A99" w:rsidRPr="00F35F0E" w:rsidRDefault="00952A99" w:rsidP="00952A99">
            <w:commentRangeStart w:id="104"/>
            <w:r w:rsidRPr="00F35F0E">
              <w:t>Holds the complete certificate of the recipient endpoint or SMP.</w:t>
            </w:r>
            <w:commentRangeEnd w:id="104"/>
            <w:r w:rsidR="00057025">
              <w:rPr>
                <w:rStyle w:val="Kommentarzeichen"/>
              </w:rPr>
              <w:commentReference w:id="104"/>
            </w:r>
          </w:p>
        </w:tc>
      </w:tr>
    </w:tbl>
    <w:p w:rsidR="002D487B" w:rsidRPr="00F35F0E" w:rsidRDefault="003A0E06" w:rsidP="00AF0704">
      <w:pPr>
        <w:pStyle w:val="berschrift2"/>
      </w:pPr>
      <w:bookmarkStart w:id="105" w:name="_Ref512282550"/>
      <w:bookmarkStart w:id="106" w:name="_Toc349592"/>
      <w:r w:rsidRPr="00F35F0E">
        <w:t>Additional SMP information</w:t>
      </w:r>
      <w:bookmarkEnd w:id="105"/>
      <w:bookmarkEnd w:id="106"/>
    </w:p>
    <w:p w:rsidR="00BA459A" w:rsidRPr="00F35F0E" w:rsidRDefault="007A3E70" w:rsidP="007A3E70">
      <w:pPr>
        <w:pStyle w:val="berschrift3"/>
      </w:pPr>
      <w:bookmarkStart w:id="107" w:name="_Ref512665851"/>
      <w:bookmarkStart w:id="108" w:name="_Toc349593"/>
      <w:r w:rsidRPr="00F35F0E">
        <w:t>Extensions</w:t>
      </w:r>
      <w:bookmarkEnd w:id="107"/>
      <w:bookmarkEnd w:id="108"/>
    </w:p>
    <w:p w:rsidR="007A3E70" w:rsidRPr="00F35F0E" w:rsidRDefault="005D4B45" w:rsidP="005D4B45">
      <w:pPr>
        <w:pStyle w:val="berschrift4"/>
      </w:pPr>
      <w:bookmarkStart w:id="109" w:name="_Toc349594"/>
      <w:r w:rsidRPr="00F35F0E">
        <w:t>On the use of extensions</w:t>
      </w:r>
      <w:bookmarkEnd w:id="109"/>
    </w:p>
    <w:p w:rsidR="00EB4F8B" w:rsidRPr="00F35F0E" w:rsidRDefault="00EB4F8B" w:rsidP="00EB4F8B">
      <w:r w:rsidRPr="00F35F0E">
        <w:t>For each major entity, extension points have been added with the OPTIONAL &lt;</w:t>
      </w:r>
      <w:proofErr w:type="spellStart"/>
      <w:r w:rsidRPr="00F35F0E">
        <w:t>SMPExtensions</w:t>
      </w:r>
      <w:proofErr w:type="spellEnd"/>
      <w:r w:rsidRPr="00F35F0E">
        <w:t>&gt; element. Semantics and use child elements of the &lt;</w:t>
      </w:r>
      <w:proofErr w:type="spellStart"/>
      <w:r w:rsidRPr="00F35F0E">
        <w:t>SMPExtensions</w:t>
      </w:r>
      <w:proofErr w:type="spellEnd"/>
      <w:r w:rsidRPr="00F35F0E">
        <w:t>&gt; element are known as “custom extension elements”. Extension points MAY be used for OPTIONAL extensions of service metadata. When using extensions in a global context, this implies that:</w:t>
      </w:r>
    </w:p>
    <w:p w:rsidR="00EB4F8B" w:rsidRPr="00F35F0E" w:rsidRDefault="00EB4F8B" w:rsidP="00EB4F8B">
      <w:pPr>
        <w:pStyle w:val="Listenabsatz"/>
        <w:numPr>
          <w:ilvl w:val="0"/>
          <w:numId w:val="7"/>
        </w:numPr>
      </w:pPr>
      <w:r w:rsidRPr="00F35F0E">
        <w:t>Cardinality at extension points is by definition unbounded. An SMP publishing service MAY introduce as many extensions at each extension point as wanted.</w:t>
      </w:r>
    </w:p>
    <w:p w:rsidR="00EB4F8B" w:rsidRPr="00F35F0E" w:rsidRDefault="00EB4F8B" w:rsidP="00EB4F8B">
      <w:pPr>
        <w:pStyle w:val="Listenabsatz"/>
        <w:numPr>
          <w:ilvl w:val="0"/>
          <w:numId w:val="7"/>
        </w:numPr>
      </w:pPr>
      <w:r w:rsidRPr="00F35F0E">
        <w:t>SMP publishing services MUST NOT produce metadata that contain extensions necessary for a Client to understand in order to make use of this metadata. The ability to parse and adjust client behavior based on an extension element MUST NOT be a prerequisite for a client to locate a service, or to make a successful request at the referenced service.</w:t>
      </w:r>
    </w:p>
    <w:p w:rsidR="00EB4F8B" w:rsidRPr="00F35F0E" w:rsidRDefault="00EB4F8B" w:rsidP="00EB4F8B">
      <w:pPr>
        <w:pStyle w:val="Listenabsatz"/>
        <w:numPr>
          <w:ilvl w:val="0"/>
          <w:numId w:val="7"/>
        </w:numPr>
      </w:pPr>
      <w:r w:rsidRPr="00F35F0E">
        <w:t>A client MAY ignore any extension element added to specific service metadata resource instances.</w:t>
      </w:r>
    </w:p>
    <w:p w:rsidR="00EB4F8B" w:rsidRPr="00F35F0E" w:rsidRDefault="00EB4F8B" w:rsidP="00EB4F8B">
      <w:r w:rsidRPr="00F35F0E">
        <w:t>Notwithstanding the above, when SMP extensions are used in a private context, such as between two entities exchanging business documents or by a community in a closed infrastructure, the use of extensions MAY be made mandatory as long as such requirement for mandatory use of extensions only applies to business document exchange within the private context where it has been defined and that all participating parties agree on the use and mandatory status of the extension(s).</w:t>
      </w:r>
    </w:p>
    <w:p w:rsidR="00EB4F8B" w:rsidRPr="00F35F0E" w:rsidRDefault="00EB4F8B" w:rsidP="00EB4F8B">
      <w:r w:rsidRPr="00F35F0E">
        <w:t>The extension point, when it exists, MUST contain one or more user-defined extensions, with each extension wrapped with OPTIONAL extension metadata identifying properties of the extension.</w:t>
      </w:r>
    </w:p>
    <w:p w:rsidR="00601F1E" w:rsidRPr="00F35F0E" w:rsidRDefault="00E52BC4" w:rsidP="00E52BC4">
      <w:pPr>
        <w:pStyle w:val="berschrift4"/>
      </w:pPr>
      <w:bookmarkStart w:id="110" w:name="_Toc349595"/>
      <w:r w:rsidRPr="00F35F0E">
        <w:t>Extension information</w:t>
      </w:r>
      <w:bookmarkEnd w:id="110"/>
    </w:p>
    <w:tbl>
      <w:tblPr>
        <w:tblStyle w:val="Tabellengitternetz"/>
        <w:tblW w:w="5000" w:type="pct"/>
        <w:tblLook w:val="06A0"/>
      </w:tblPr>
      <w:tblGrid>
        <w:gridCol w:w="2549"/>
        <w:gridCol w:w="1279"/>
        <w:gridCol w:w="5748"/>
      </w:tblGrid>
      <w:tr w:rsidR="002F7E76" w:rsidRPr="00F35F0E" w:rsidTr="002E1842">
        <w:trPr>
          <w:tblHeader/>
        </w:trPr>
        <w:tc>
          <w:tcPr>
            <w:tcW w:w="1331" w:type="pct"/>
          </w:tcPr>
          <w:p w:rsidR="002F7E76" w:rsidRPr="00F35F0E" w:rsidRDefault="002F7E76" w:rsidP="007F1E7B">
            <w:pPr>
              <w:rPr>
                <w:b/>
              </w:rPr>
            </w:pPr>
            <w:r w:rsidRPr="00F35F0E">
              <w:rPr>
                <w:b/>
              </w:rPr>
              <w:t>Name</w:t>
            </w:r>
          </w:p>
          <w:p w:rsidR="002F7E76" w:rsidRPr="00F35F0E" w:rsidRDefault="002F7E76" w:rsidP="007F1E7B">
            <w:pPr>
              <w:rPr>
                <w:b/>
              </w:rPr>
            </w:pPr>
            <w:r w:rsidRPr="00F35F0E">
              <w:rPr>
                <w:b/>
              </w:rPr>
              <w:t>(Unqualified data type)</w:t>
            </w:r>
          </w:p>
        </w:tc>
        <w:tc>
          <w:tcPr>
            <w:tcW w:w="668" w:type="pct"/>
          </w:tcPr>
          <w:p w:rsidR="002F7E76" w:rsidRPr="00F35F0E" w:rsidRDefault="002F7E76" w:rsidP="007F1E7B">
            <w:pPr>
              <w:rPr>
                <w:b/>
              </w:rPr>
            </w:pPr>
            <w:r w:rsidRPr="00F35F0E">
              <w:rPr>
                <w:b/>
              </w:rPr>
              <w:t>Cardinality</w:t>
            </w:r>
          </w:p>
        </w:tc>
        <w:tc>
          <w:tcPr>
            <w:tcW w:w="3001" w:type="pct"/>
          </w:tcPr>
          <w:p w:rsidR="002F7E76" w:rsidRPr="00F35F0E" w:rsidRDefault="002F7E76" w:rsidP="007F1E7B">
            <w:pPr>
              <w:rPr>
                <w:b/>
              </w:rPr>
            </w:pPr>
            <w:r w:rsidRPr="00F35F0E">
              <w:rPr>
                <w:b/>
              </w:rPr>
              <w:t>Description</w:t>
            </w:r>
          </w:p>
        </w:tc>
      </w:tr>
      <w:tr w:rsidR="002E1842" w:rsidRPr="00F35F0E" w:rsidTr="002E1842">
        <w:tc>
          <w:tcPr>
            <w:tcW w:w="1331" w:type="pct"/>
          </w:tcPr>
          <w:p w:rsidR="002E1842" w:rsidRPr="00F35F0E" w:rsidRDefault="002E1842" w:rsidP="002E1842">
            <w:proofErr w:type="spellStart"/>
            <w:r w:rsidRPr="00F35F0E">
              <w:t>SMPExtension</w:t>
            </w:r>
            <w:proofErr w:type="spellEnd"/>
          </w:p>
        </w:tc>
        <w:tc>
          <w:tcPr>
            <w:tcW w:w="668" w:type="pct"/>
          </w:tcPr>
          <w:p w:rsidR="002E1842" w:rsidRPr="00F35F0E" w:rsidRDefault="002E1842" w:rsidP="002E1842">
            <w:r w:rsidRPr="00F35F0E">
              <w:t>1..n</w:t>
            </w:r>
          </w:p>
        </w:tc>
        <w:tc>
          <w:tcPr>
            <w:tcW w:w="3001" w:type="pct"/>
          </w:tcPr>
          <w:p w:rsidR="002E1842" w:rsidRPr="00F35F0E" w:rsidRDefault="002E1842" w:rsidP="002E1842">
            <w:r w:rsidRPr="00F35F0E">
              <w:t xml:space="preserve">A single extension for private use. </w:t>
            </w:r>
          </w:p>
        </w:tc>
      </w:tr>
      <w:tr w:rsidR="002E1842" w:rsidRPr="00F35F0E" w:rsidTr="002E1842">
        <w:tc>
          <w:tcPr>
            <w:tcW w:w="1331" w:type="pct"/>
          </w:tcPr>
          <w:p w:rsidR="002E1842" w:rsidRPr="00F35F0E" w:rsidRDefault="002E1842" w:rsidP="002E1842">
            <w:r w:rsidRPr="00F35F0E">
              <w:t>ID</w:t>
            </w:r>
          </w:p>
          <w:p w:rsidR="002E1842" w:rsidRPr="00F35F0E" w:rsidRDefault="002E1842" w:rsidP="002E1842">
            <w:r w:rsidRPr="00F35F0E">
              <w:t>(Identifier)</w:t>
            </w:r>
          </w:p>
        </w:tc>
        <w:tc>
          <w:tcPr>
            <w:tcW w:w="668" w:type="pct"/>
          </w:tcPr>
          <w:p w:rsidR="002E1842" w:rsidRPr="00F35F0E" w:rsidRDefault="002E1842" w:rsidP="002E1842">
            <w:r w:rsidRPr="00F35F0E">
              <w:t>0..1</w:t>
            </w:r>
          </w:p>
        </w:tc>
        <w:tc>
          <w:tcPr>
            <w:tcW w:w="3001" w:type="pct"/>
          </w:tcPr>
          <w:p w:rsidR="002E1842" w:rsidRPr="00F35F0E" w:rsidRDefault="002E1842" w:rsidP="002E1842">
            <w:r w:rsidRPr="00F35F0E">
              <w:t>An identifier for the Extension assigned by the creator of the extension.</w:t>
            </w:r>
          </w:p>
        </w:tc>
      </w:tr>
      <w:tr w:rsidR="002E1842" w:rsidRPr="00F35F0E" w:rsidTr="002E1842">
        <w:tc>
          <w:tcPr>
            <w:tcW w:w="1331" w:type="pct"/>
          </w:tcPr>
          <w:p w:rsidR="002E1842" w:rsidRPr="00F35F0E" w:rsidRDefault="002E1842" w:rsidP="002E1842">
            <w:r w:rsidRPr="00F35F0E">
              <w:t>Name</w:t>
            </w:r>
          </w:p>
          <w:p w:rsidR="002E1842" w:rsidRPr="00F35F0E" w:rsidRDefault="002E1842" w:rsidP="002E1842">
            <w:r w:rsidRPr="00F35F0E">
              <w:t>(Name)</w:t>
            </w:r>
          </w:p>
        </w:tc>
        <w:tc>
          <w:tcPr>
            <w:tcW w:w="668" w:type="pct"/>
          </w:tcPr>
          <w:p w:rsidR="002E1842" w:rsidRPr="00F35F0E" w:rsidRDefault="002E1842" w:rsidP="002E1842">
            <w:r w:rsidRPr="00F35F0E">
              <w:t>0..1</w:t>
            </w:r>
          </w:p>
        </w:tc>
        <w:tc>
          <w:tcPr>
            <w:tcW w:w="3001" w:type="pct"/>
          </w:tcPr>
          <w:p w:rsidR="002E1842" w:rsidRPr="00F35F0E" w:rsidRDefault="002E1842" w:rsidP="002E1842">
            <w:r w:rsidRPr="00F35F0E">
              <w:t>A name for the Extension assigned by the creator of the extension.</w:t>
            </w:r>
          </w:p>
        </w:tc>
      </w:tr>
      <w:tr w:rsidR="002E1842" w:rsidRPr="00F35F0E" w:rsidTr="002E1842">
        <w:tc>
          <w:tcPr>
            <w:tcW w:w="1331" w:type="pct"/>
          </w:tcPr>
          <w:p w:rsidR="002E1842" w:rsidRPr="00F35F0E" w:rsidRDefault="002E1842" w:rsidP="002E1842">
            <w:proofErr w:type="spellStart"/>
            <w:r w:rsidRPr="00F35F0E">
              <w:t>ExtensionAgencyID</w:t>
            </w:r>
            <w:proofErr w:type="spellEnd"/>
          </w:p>
          <w:p w:rsidR="002E1842" w:rsidRPr="00F35F0E" w:rsidRDefault="002E1842" w:rsidP="002E1842">
            <w:r w:rsidRPr="00F35F0E">
              <w:t>(Identifier)</w:t>
            </w:r>
          </w:p>
        </w:tc>
        <w:tc>
          <w:tcPr>
            <w:tcW w:w="668" w:type="pct"/>
          </w:tcPr>
          <w:p w:rsidR="002E1842" w:rsidRPr="00F35F0E" w:rsidRDefault="002E1842" w:rsidP="002E1842">
            <w:r w:rsidRPr="00F35F0E">
              <w:t>0..1</w:t>
            </w:r>
          </w:p>
        </w:tc>
        <w:tc>
          <w:tcPr>
            <w:tcW w:w="3001" w:type="pct"/>
          </w:tcPr>
          <w:p w:rsidR="002E1842" w:rsidRPr="00F35F0E" w:rsidRDefault="002E1842" w:rsidP="002E1842">
            <w:r w:rsidRPr="00F35F0E">
              <w:t>An agency that maintains one or more Extensions.</w:t>
            </w:r>
          </w:p>
        </w:tc>
      </w:tr>
      <w:tr w:rsidR="002E1842" w:rsidRPr="00F35F0E" w:rsidTr="002E1842">
        <w:tc>
          <w:tcPr>
            <w:tcW w:w="1331" w:type="pct"/>
          </w:tcPr>
          <w:p w:rsidR="002E1842" w:rsidRPr="00F35F0E" w:rsidRDefault="002E1842" w:rsidP="002E1842">
            <w:proofErr w:type="spellStart"/>
            <w:r w:rsidRPr="00F35F0E">
              <w:t>ExtensionAgencyName</w:t>
            </w:r>
            <w:proofErr w:type="spellEnd"/>
          </w:p>
          <w:p w:rsidR="002E1842" w:rsidRPr="00F35F0E" w:rsidRDefault="002E1842" w:rsidP="002E1842">
            <w:r w:rsidRPr="00F35F0E">
              <w:lastRenderedPageBreak/>
              <w:t>(Name)</w:t>
            </w:r>
          </w:p>
        </w:tc>
        <w:tc>
          <w:tcPr>
            <w:tcW w:w="668" w:type="pct"/>
          </w:tcPr>
          <w:p w:rsidR="002E1842" w:rsidRPr="00F35F0E" w:rsidRDefault="002E1842" w:rsidP="002E1842">
            <w:r w:rsidRPr="00F35F0E">
              <w:lastRenderedPageBreak/>
              <w:t>0..1</w:t>
            </w:r>
          </w:p>
        </w:tc>
        <w:tc>
          <w:tcPr>
            <w:tcW w:w="3001" w:type="pct"/>
          </w:tcPr>
          <w:p w:rsidR="002E1842" w:rsidRPr="00F35F0E" w:rsidRDefault="002E1842" w:rsidP="002E1842">
            <w:r w:rsidRPr="00F35F0E">
              <w:t>The name of the agency that maintains the Extension.</w:t>
            </w:r>
          </w:p>
        </w:tc>
      </w:tr>
      <w:tr w:rsidR="002E1842" w:rsidRPr="00F35F0E" w:rsidTr="002E1842">
        <w:tc>
          <w:tcPr>
            <w:tcW w:w="1331" w:type="pct"/>
          </w:tcPr>
          <w:p w:rsidR="002E1842" w:rsidRPr="00F35F0E" w:rsidRDefault="002E1842" w:rsidP="002E1842">
            <w:proofErr w:type="spellStart"/>
            <w:r w:rsidRPr="00F35F0E">
              <w:lastRenderedPageBreak/>
              <w:t>ExtensionVersionID</w:t>
            </w:r>
            <w:proofErr w:type="spellEnd"/>
          </w:p>
          <w:p w:rsidR="002E1842" w:rsidRPr="00F35F0E" w:rsidRDefault="002E1842" w:rsidP="002E1842">
            <w:r w:rsidRPr="00F35F0E">
              <w:t>(Identifier)</w:t>
            </w:r>
          </w:p>
        </w:tc>
        <w:tc>
          <w:tcPr>
            <w:tcW w:w="668" w:type="pct"/>
          </w:tcPr>
          <w:p w:rsidR="002E1842" w:rsidRPr="00F35F0E" w:rsidRDefault="002E1842" w:rsidP="002E1842">
            <w:r w:rsidRPr="00F35F0E">
              <w:t>0..1</w:t>
            </w:r>
          </w:p>
        </w:tc>
        <w:tc>
          <w:tcPr>
            <w:tcW w:w="3001" w:type="pct"/>
          </w:tcPr>
          <w:p w:rsidR="002E1842" w:rsidRPr="00F35F0E" w:rsidRDefault="002E1842" w:rsidP="002E1842">
            <w:r w:rsidRPr="00F35F0E">
              <w:t>The version of the Extension.</w:t>
            </w:r>
          </w:p>
        </w:tc>
      </w:tr>
      <w:tr w:rsidR="002E1842" w:rsidRPr="00F35F0E" w:rsidTr="002E1842">
        <w:tc>
          <w:tcPr>
            <w:tcW w:w="1331" w:type="pct"/>
          </w:tcPr>
          <w:p w:rsidR="002E1842" w:rsidRPr="00F35F0E" w:rsidRDefault="002E1842" w:rsidP="002E1842">
            <w:proofErr w:type="spellStart"/>
            <w:r w:rsidRPr="00F35F0E">
              <w:t>ExtensionAgencyURI</w:t>
            </w:r>
            <w:proofErr w:type="spellEnd"/>
          </w:p>
          <w:p w:rsidR="002E1842" w:rsidRPr="00F35F0E" w:rsidRDefault="002E1842" w:rsidP="002E1842">
            <w:r w:rsidRPr="00F35F0E">
              <w:t>(Identifier)</w:t>
            </w:r>
          </w:p>
        </w:tc>
        <w:tc>
          <w:tcPr>
            <w:tcW w:w="668" w:type="pct"/>
          </w:tcPr>
          <w:p w:rsidR="002E1842" w:rsidRPr="00F35F0E" w:rsidRDefault="002E1842" w:rsidP="002E1842">
            <w:r w:rsidRPr="00F35F0E">
              <w:t>0..1</w:t>
            </w:r>
          </w:p>
        </w:tc>
        <w:tc>
          <w:tcPr>
            <w:tcW w:w="3001" w:type="pct"/>
          </w:tcPr>
          <w:p w:rsidR="002E1842" w:rsidRPr="00F35F0E" w:rsidRDefault="002E1842" w:rsidP="002E1842">
            <w:r w:rsidRPr="00F35F0E">
              <w:t>A URI for the Agency that maintains the Extension.</w:t>
            </w:r>
          </w:p>
        </w:tc>
      </w:tr>
      <w:tr w:rsidR="002E1842" w:rsidRPr="00F35F0E" w:rsidTr="002E1842">
        <w:tc>
          <w:tcPr>
            <w:tcW w:w="1331" w:type="pct"/>
          </w:tcPr>
          <w:p w:rsidR="002E1842" w:rsidRPr="00F35F0E" w:rsidRDefault="002E1842" w:rsidP="002E1842">
            <w:proofErr w:type="spellStart"/>
            <w:r w:rsidRPr="00F35F0E">
              <w:t>ExtensionURI</w:t>
            </w:r>
            <w:proofErr w:type="spellEnd"/>
          </w:p>
          <w:p w:rsidR="002E1842" w:rsidRPr="00F35F0E" w:rsidRDefault="002E1842" w:rsidP="002E1842">
            <w:r w:rsidRPr="00F35F0E">
              <w:t>(Identifier)</w:t>
            </w:r>
          </w:p>
        </w:tc>
        <w:tc>
          <w:tcPr>
            <w:tcW w:w="668" w:type="pct"/>
          </w:tcPr>
          <w:p w:rsidR="002E1842" w:rsidRPr="00F35F0E" w:rsidRDefault="002E1842" w:rsidP="002E1842">
            <w:r w:rsidRPr="00F35F0E">
              <w:t>0..1</w:t>
            </w:r>
          </w:p>
        </w:tc>
        <w:tc>
          <w:tcPr>
            <w:tcW w:w="3001" w:type="pct"/>
          </w:tcPr>
          <w:p w:rsidR="002E1842" w:rsidRPr="00F35F0E" w:rsidRDefault="002E1842" w:rsidP="002E1842">
            <w:r w:rsidRPr="00F35F0E">
              <w:t>A URI for the Extension.</w:t>
            </w:r>
          </w:p>
        </w:tc>
      </w:tr>
      <w:tr w:rsidR="002E1842" w:rsidRPr="00F35F0E" w:rsidTr="002E1842">
        <w:tc>
          <w:tcPr>
            <w:tcW w:w="1331" w:type="pct"/>
          </w:tcPr>
          <w:p w:rsidR="002E1842" w:rsidRPr="00F35F0E" w:rsidRDefault="002E1842" w:rsidP="002E1842">
            <w:proofErr w:type="spellStart"/>
            <w:r w:rsidRPr="00F35F0E">
              <w:t>ExtensionReasonCode</w:t>
            </w:r>
            <w:proofErr w:type="spellEnd"/>
          </w:p>
          <w:p w:rsidR="002E1842" w:rsidRPr="00F35F0E" w:rsidRDefault="002E1842" w:rsidP="002E1842">
            <w:r w:rsidRPr="00F35F0E">
              <w:t>(Code)</w:t>
            </w:r>
          </w:p>
        </w:tc>
        <w:tc>
          <w:tcPr>
            <w:tcW w:w="668" w:type="pct"/>
          </w:tcPr>
          <w:p w:rsidR="002E1842" w:rsidRPr="00F35F0E" w:rsidRDefault="002E1842" w:rsidP="002E1842">
            <w:r w:rsidRPr="00F35F0E">
              <w:t>0..1</w:t>
            </w:r>
          </w:p>
        </w:tc>
        <w:tc>
          <w:tcPr>
            <w:tcW w:w="3001" w:type="pct"/>
          </w:tcPr>
          <w:p w:rsidR="002E1842" w:rsidRPr="00F35F0E" w:rsidRDefault="002E1842" w:rsidP="002E1842">
            <w:r w:rsidRPr="00F35F0E">
              <w:t>A code for reason the Extension is being included.</w:t>
            </w:r>
          </w:p>
        </w:tc>
      </w:tr>
      <w:tr w:rsidR="002E1842" w:rsidRPr="00F35F0E" w:rsidTr="002E1842">
        <w:tc>
          <w:tcPr>
            <w:tcW w:w="1331" w:type="pct"/>
          </w:tcPr>
          <w:p w:rsidR="002E1842" w:rsidRPr="00F35F0E" w:rsidRDefault="002E1842" w:rsidP="002E1842">
            <w:proofErr w:type="spellStart"/>
            <w:r w:rsidRPr="00F35F0E">
              <w:t>ExtensionReason</w:t>
            </w:r>
            <w:proofErr w:type="spellEnd"/>
          </w:p>
          <w:p w:rsidR="002E1842" w:rsidRPr="00F35F0E" w:rsidRDefault="002E1842" w:rsidP="002E1842">
            <w:r w:rsidRPr="00F35F0E">
              <w:t>(Text)</w:t>
            </w:r>
          </w:p>
        </w:tc>
        <w:tc>
          <w:tcPr>
            <w:tcW w:w="668" w:type="pct"/>
          </w:tcPr>
          <w:p w:rsidR="002E1842" w:rsidRPr="00F35F0E" w:rsidRDefault="002E1842" w:rsidP="002E1842">
            <w:r w:rsidRPr="00F35F0E">
              <w:t>0..1</w:t>
            </w:r>
          </w:p>
        </w:tc>
        <w:tc>
          <w:tcPr>
            <w:tcW w:w="3001" w:type="pct"/>
          </w:tcPr>
          <w:p w:rsidR="002E1842" w:rsidRPr="00F35F0E" w:rsidRDefault="002E1842" w:rsidP="002E1842">
            <w:r w:rsidRPr="00F35F0E">
              <w:t>A description of the reason for the Extension.</w:t>
            </w:r>
          </w:p>
        </w:tc>
      </w:tr>
      <w:tr w:rsidR="002E1842" w:rsidRPr="00F35F0E" w:rsidTr="002E1842">
        <w:tc>
          <w:tcPr>
            <w:tcW w:w="1331" w:type="pct"/>
          </w:tcPr>
          <w:p w:rsidR="002E1842" w:rsidRPr="00F35F0E" w:rsidRDefault="002E1842" w:rsidP="002E1842">
            <w:proofErr w:type="spellStart"/>
            <w:r w:rsidRPr="00F35F0E">
              <w:t>ExtensionContent</w:t>
            </w:r>
            <w:proofErr w:type="spellEnd"/>
          </w:p>
        </w:tc>
        <w:tc>
          <w:tcPr>
            <w:tcW w:w="668" w:type="pct"/>
          </w:tcPr>
          <w:p w:rsidR="002E1842" w:rsidRPr="00F35F0E" w:rsidRDefault="002E1842" w:rsidP="002E1842">
            <w:r w:rsidRPr="00F35F0E">
              <w:t>1..1</w:t>
            </w:r>
          </w:p>
        </w:tc>
        <w:tc>
          <w:tcPr>
            <w:tcW w:w="3001" w:type="pct"/>
          </w:tcPr>
          <w:p w:rsidR="002E1842" w:rsidRPr="00F35F0E" w:rsidRDefault="002E1842" w:rsidP="002E1842">
            <w:r w:rsidRPr="00F35F0E">
              <w:t>The definition of the extension content. Any valid XML structure can be inserted here.</w:t>
            </w:r>
          </w:p>
        </w:tc>
      </w:tr>
    </w:tbl>
    <w:p w:rsidR="00E52BC4" w:rsidRPr="00F35F0E" w:rsidRDefault="00034DB6" w:rsidP="00034DB6">
      <w:pPr>
        <w:pStyle w:val="berschrift3"/>
      </w:pPr>
      <w:bookmarkStart w:id="111" w:name="_Toc349596"/>
      <w:r w:rsidRPr="00F35F0E">
        <w:t>Signature information</w:t>
      </w:r>
      <w:bookmarkEnd w:id="111"/>
    </w:p>
    <w:p w:rsidR="00586975" w:rsidRPr="00F35F0E" w:rsidRDefault="00586975" w:rsidP="00586975">
      <w:bookmarkStart w:id="112" w:name="_Toc452469259"/>
      <w:bookmarkStart w:id="113" w:name="_Toc490131047"/>
      <w:r w:rsidRPr="00F35F0E">
        <w:t xml:space="preserve">Using the W3C XML Digital Signature </w:t>
      </w:r>
      <w:r w:rsidR="00D931EF" w:rsidRPr="00F35F0E">
        <w:fldChar w:fldCharType="begin"/>
      </w:r>
      <w:r w:rsidRPr="00F35F0E">
        <w:instrText xml:space="preserve"> REF XML_DSIG1 \h </w:instrText>
      </w:r>
      <w:r w:rsidR="00D931EF" w:rsidRPr="00F35F0E">
        <w:fldChar w:fldCharType="separate"/>
      </w:r>
      <w:r w:rsidR="005761AC" w:rsidRPr="00F35F0E">
        <w:rPr>
          <w:b/>
        </w:rPr>
        <w:t>[XML-DSIG1]</w:t>
      </w:r>
      <w:r w:rsidR="00D931EF" w:rsidRPr="00F35F0E">
        <w:fldChar w:fldCharType="end"/>
      </w:r>
      <w:r w:rsidRPr="00F35F0E">
        <w:t xml:space="preserve">, zero or more signatures can be added to the SMP </w:t>
      </w:r>
      <w:proofErr w:type="spellStart"/>
      <w:r w:rsidRPr="00F35F0E">
        <w:t>ServiceGroup</w:t>
      </w:r>
      <w:proofErr w:type="spellEnd"/>
      <w:r w:rsidRPr="00F35F0E">
        <w:t xml:space="preserve"> and to the SMP </w:t>
      </w:r>
      <w:proofErr w:type="spellStart"/>
      <w:r w:rsidRPr="00F35F0E">
        <w:t>ServiceMetadata</w:t>
      </w:r>
      <w:proofErr w:type="spellEnd"/>
      <w:r w:rsidRPr="00F35F0E">
        <w:t>.</w:t>
      </w:r>
    </w:p>
    <w:p w:rsidR="00586975" w:rsidRPr="00F35F0E" w:rsidRDefault="00586975" w:rsidP="00586975">
      <w:r w:rsidRPr="00F35F0E">
        <w:t xml:space="preserve">The signatures </w:t>
      </w:r>
      <w:r>
        <w:t>MUST be</w:t>
      </w:r>
      <w:r w:rsidRPr="00F35F0E">
        <w:t xml:space="preserve"> grouped as the final children of the </w:t>
      </w:r>
      <w:proofErr w:type="spellStart"/>
      <w:r w:rsidRPr="00F35F0E">
        <w:t>ServiceGroup</w:t>
      </w:r>
      <w:proofErr w:type="spellEnd"/>
      <w:r w:rsidRPr="00F35F0E">
        <w:t xml:space="preserve"> and </w:t>
      </w:r>
      <w:proofErr w:type="spellStart"/>
      <w:r w:rsidRPr="00F35F0E">
        <w:t>ServiceMetadata</w:t>
      </w:r>
      <w:proofErr w:type="spellEnd"/>
      <w:r w:rsidRPr="00F35F0E">
        <w:t xml:space="preserve"> elements.</w:t>
      </w:r>
    </w:p>
    <w:p w:rsidR="00586975" w:rsidRPr="00F35F0E" w:rsidRDefault="00586975" w:rsidP="00586975">
      <w:r w:rsidRPr="00F35F0E">
        <w:t xml:space="preserve">See </w:t>
      </w:r>
      <w:commentRangeStart w:id="114"/>
      <w:r w:rsidRPr="00F35F0E">
        <w:t xml:space="preserve">section </w:t>
      </w:r>
      <w:r w:rsidR="00D931EF" w:rsidRPr="00F35F0E">
        <w:fldChar w:fldCharType="begin"/>
      </w:r>
      <w:r w:rsidRPr="00F35F0E">
        <w:instrText xml:space="preserve"> REF _Ref512285693 \r \h </w:instrText>
      </w:r>
      <w:r w:rsidR="00D931EF" w:rsidRPr="00F35F0E">
        <w:fldChar w:fldCharType="separate"/>
      </w:r>
      <w:r w:rsidR="005761AC">
        <w:t>0</w:t>
      </w:r>
      <w:r w:rsidR="00D931EF" w:rsidRPr="00F35F0E">
        <w:fldChar w:fldCharType="end"/>
      </w:r>
      <w:r w:rsidRPr="00F35F0E">
        <w:t xml:space="preserve"> for </w:t>
      </w:r>
      <w:commentRangeEnd w:id="114"/>
      <w:r w:rsidR="00057025">
        <w:rPr>
          <w:rStyle w:val="Kommentarzeichen"/>
        </w:rPr>
        <w:commentReference w:id="114"/>
      </w:r>
      <w:r w:rsidRPr="00F35F0E">
        <w:t>more information about the use of digital signatures in the REST binding to secure the meta-data retrieval.</w:t>
      </w:r>
    </w:p>
    <w:p w:rsidR="00E40662" w:rsidRPr="00F35F0E" w:rsidRDefault="00E40662" w:rsidP="00E40662">
      <w:pPr>
        <w:pStyle w:val="berschrift1"/>
      </w:pPr>
      <w:bookmarkStart w:id="115" w:name="_Toc349597"/>
      <w:r w:rsidRPr="00F35F0E">
        <w:lastRenderedPageBreak/>
        <w:t>Service Metadata Publishing REST binding</w:t>
      </w:r>
      <w:bookmarkEnd w:id="112"/>
      <w:bookmarkEnd w:id="113"/>
      <w:bookmarkEnd w:id="115"/>
    </w:p>
    <w:p w:rsidR="00E40662" w:rsidRPr="00F35F0E" w:rsidRDefault="00E40662" w:rsidP="00E40662">
      <w:pPr>
        <w:pStyle w:val="berschrift2"/>
      </w:pPr>
      <w:bookmarkStart w:id="116" w:name="_Toc349598"/>
      <w:r w:rsidRPr="00F35F0E">
        <w:t>Introduction</w:t>
      </w:r>
      <w:bookmarkEnd w:id="116"/>
    </w:p>
    <w:p w:rsidR="007808D0" w:rsidRPr="00F35F0E" w:rsidRDefault="007808D0" w:rsidP="007808D0">
      <w:bookmarkStart w:id="117" w:name="_Ref512288049"/>
      <w:r w:rsidRPr="00F35F0E">
        <w:t>This section describes the REST binding of the Service Metadata Publishing protocol. Note that the implementation of the SMP protocol is not limited to the REST binding and future specification</w:t>
      </w:r>
      <w:r>
        <w:t>s</w:t>
      </w:r>
      <w:r w:rsidRPr="00F35F0E">
        <w:t xml:space="preserve"> MAY define additional bindings to other transport protocols</w:t>
      </w:r>
      <w:commentRangeStart w:id="118"/>
      <w:r w:rsidRPr="00F35F0E">
        <w:t>, like for example AS4</w:t>
      </w:r>
      <w:commentRangeEnd w:id="118"/>
      <w:r w:rsidR="00057025">
        <w:rPr>
          <w:rStyle w:val="Kommentarzeichen"/>
        </w:rPr>
        <w:commentReference w:id="118"/>
      </w:r>
      <w:r w:rsidRPr="00F35F0E">
        <w:t>.</w:t>
      </w:r>
    </w:p>
    <w:p w:rsidR="00E40662" w:rsidRPr="00F35F0E" w:rsidRDefault="00E40662" w:rsidP="007E5B55">
      <w:pPr>
        <w:pStyle w:val="berschrift2"/>
      </w:pPr>
      <w:bookmarkStart w:id="119" w:name="_Toc349599"/>
      <w:bookmarkStart w:id="120" w:name="_Ref349834"/>
      <w:r w:rsidRPr="00F35F0E">
        <w:t>The use of HTTP</w:t>
      </w:r>
      <w:bookmarkEnd w:id="117"/>
      <w:r w:rsidR="007808D0">
        <w:t xml:space="preserve"> 1.x</w:t>
      </w:r>
      <w:bookmarkEnd w:id="119"/>
      <w:bookmarkEnd w:id="120"/>
    </w:p>
    <w:p w:rsidR="00E40662" w:rsidRPr="00F35F0E" w:rsidRDefault="00E40662" w:rsidP="007E5B55">
      <w:pPr>
        <w:pStyle w:val="berschrift3"/>
      </w:pPr>
      <w:bookmarkStart w:id="121" w:name="_General_use_of"/>
      <w:bookmarkStart w:id="122" w:name="_Toc349600"/>
      <w:bookmarkEnd w:id="121"/>
      <w:r w:rsidRPr="00F35F0E">
        <w:t>General use of HTTP</w:t>
      </w:r>
      <w:r w:rsidR="007808D0">
        <w:t xml:space="preserve"> 1.x</w:t>
      </w:r>
      <w:bookmarkEnd w:id="122"/>
    </w:p>
    <w:p w:rsidR="004E0F34" w:rsidRPr="00F35F0E" w:rsidRDefault="004E0F34" w:rsidP="00D86365">
      <w:r w:rsidRPr="00F35F0E">
        <w:t xml:space="preserve">An implementation of the REST binding MUST support the use of GET and HEAD as specified in </w:t>
      </w:r>
      <w:r w:rsidR="00D931EF" w:rsidRPr="00F35F0E">
        <w:fldChar w:fldCharType="begin"/>
      </w:r>
      <w:r w:rsidRPr="00F35F0E">
        <w:instrText xml:space="preserve"> REF RFC7231 \h </w:instrText>
      </w:r>
      <w:r w:rsidR="00D931EF" w:rsidRPr="00F35F0E">
        <w:fldChar w:fldCharType="separate"/>
      </w:r>
      <w:r w:rsidR="005761AC" w:rsidRPr="00F35F0E">
        <w:rPr>
          <w:b/>
        </w:rPr>
        <w:t>[RFC7231]</w:t>
      </w:r>
      <w:r w:rsidR="00D931EF" w:rsidRPr="00F35F0E">
        <w:fldChar w:fldCharType="end"/>
      </w:r>
      <w:r w:rsidRPr="00F35F0E">
        <w:t>, and MUST set the HTTP “content-type” header and give it a value of “application/xml”. A</w:t>
      </w:r>
      <w:r>
        <w:t xml:space="preserve"> </w:t>
      </w:r>
      <w:r w:rsidRPr="00D85A58">
        <w:t>business document exchange infrastructure</w:t>
      </w:r>
      <w:r w:rsidRPr="00F35F0E">
        <w:t xml:space="preserve"> MAY set restrictions on what ports are allowed.</w:t>
      </w:r>
    </w:p>
    <w:p w:rsidR="004E0F34" w:rsidRPr="00F35F0E" w:rsidRDefault="004E0F34" w:rsidP="00D86365">
      <w:r w:rsidRPr="00F35F0E">
        <w:t>An implementation of SMP MAY choose to manage resources through the HTTP POST, PUT and DELETE verbs. It is however up to each implementation to choose how to manage records, and the use of HTTP POST, PUT and DELETE is not mandated or regulated by this specification.</w:t>
      </w:r>
    </w:p>
    <w:p w:rsidR="004E0F34" w:rsidRPr="00F35F0E" w:rsidRDefault="004E0F34" w:rsidP="004E0F34">
      <w:r w:rsidRPr="00F35F0E">
        <w:t>HTTP GET operations MUST return the following HTTP status codes:</w:t>
      </w:r>
    </w:p>
    <w:tbl>
      <w:tblPr>
        <w:tblStyle w:val="Tabellengitternetz"/>
        <w:tblW w:w="5000" w:type="pct"/>
        <w:tblLook w:val="06A0"/>
      </w:tblPr>
      <w:tblGrid>
        <w:gridCol w:w="2199"/>
        <w:gridCol w:w="7377"/>
      </w:tblGrid>
      <w:tr w:rsidR="00415194" w:rsidRPr="00F35F0E" w:rsidTr="00415194">
        <w:trPr>
          <w:tblHeader/>
        </w:trPr>
        <w:tc>
          <w:tcPr>
            <w:tcW w:w="1148" w:type="pct"/>
          </w:tcPr>
          <w:p w:rsidR="00E742F4" w:rsidRPr="00F35F0E" w:rsidRDefault="00E742F4" w:rsidP="00AB65A0">
            <w:pPr>
              <w:rPr>
                <w:b/>
              </w:rPr>
            </w:pPr>
            <w:r w:rsidRPr="00F35F0E">
              <w:rPr>
                <w:b/>
              </w:rPr>
              <w:t>HTTP status code</w:t>
            </w:r>
          </w:p>
        </w:tc>
        <w:tc>
          <w:tcPr>
            <w:tcW w:w="3852" w:type="pct"/>
          </w:tcPr>
          <w:p w:rsidR="00E742F4" w:rsidRPr="00F35F0E" w:rsidRDefault="00E742F4" w:rsidP="00AB65A0">
            <w:pPr>
              <w:rPr>
                <w:b/>
              </w:rPr>
            </w:pPr>
            <w:r w:rsidRPr="00F35F0E">
              <w:rPr>
                <w:b/>
              </w:rPr>
              <w:t>Meaning</w:t>
            </w:r>
          </w:p>
        </w:tc>
      </w:tr>
      <w:tr w:rsidR="00E35CD9" w:rsidRPr="00F35F0E" w:rsidTr="00415194">
        <w:tc>
          <w:tcPr>
            <w:tcW w:w="1148" w:type="pct"/>
          </w:tcPr>
          <w:p w:rsidR="00E35CD9" w:rsidRPr="00F35F0E" w:rsidRDefault="00E35CD9" w:rsidP="00E35CD9">
            <w:r w:rsidRPr="00F35F0E">
              <w:t>200</w:t>
            </w:r>
          </w:p>
        </w:tc>
        <w:tc>
          <w:tcPr>
            <w:tcW w:w="3852" w:type="pct"/>
          </w:tcPr>
          <w:p w:rsidR="00E35CD9" w:rsidRPr="00F35F0E" w:rsidRDefault="00E35CD9" w:rsidP="00E35CD9">
            <w:r w:rsidRPr="00F35F0E">
              <w:t>MUST be returned if the resource is retrieved correctly.</w:t>
            </w:r>
          </w:p>
        </w:tc>
      </w:tr>
      <w:tr w:rsidR="00E35CD9" w:rsidRPr="00F35F0E" w:rsidTr="00415194">
        <w:tc>
          <w:tcPr>
            <w:tcW w:w="1148" w:type="pct"/>
          </w:tcPr>
          <w:p w:rsidR="00E35CD9" w:rsidRPr="00F35F0E" w:rsidRDefault="00E35CD9" w:rsidP="00E35CD9">
            <w:r w:rsidRPr="00F35F0E">
              <w:t>404</w:t>
            </w:r>
          </w:p>
        </w:tc>
        <w:tc>
          <w:tcPr>
            <w:tcW w:w="3852" w:type="pct"/>
          </w:tcPr>
          <w:p w:rsidR="00E35CD9" w:rsidRPr="00F35F0E" w:rsidRDefault="00E35CD9" w:rsidP="00E35CD9">
            <w:r w:rsidRPr="00F35F0E">
              <w:t>Code 404 MUST be returned if a specific resource could not be found. This could for example be the result of a request containing a Participant Identifier that does not exist.</w:t>
            </w:r>
          </w:p>
        </w:tc>
      </w:tr>
      <w:tr w:rsidR="00E35CD9" w:rsidRPr="00F35F0E" w:rsidTr="00415194">
        <w:tc>
          <w:tcPr>
            <w:tcW w:w="1148" w:type="pct"/>
          </w:tcPr>
          <w:p w:rsidR="00E35CD9" w:rsidRPr="00F35F0E" w:rsidRDefault="00E35CD9" w:rsidP="00E35CD9">
            <w:r w:rsidRPr="00F35F0E">
              <w:t>5xx</w:t>
            </w:r>
          </w:p>
        </w:tc>
        <w:tc>
          <w:tcPr>
            <w:tcW w:w="3852" w:type="pct"/>
          </w:tcPr>
          <w:p w:rsidR="00E35CD9" w:rsidRPr="00F35F0E" w:rsidRDefault="00E35CD9" w:rsidP="00E35CD9">
            <w:r w:rsidRPr="00F35F0E">
              <w:t>5xx codes MUST be returned if the service experiences an internal processing error.</w:t>
            </w:r>
          </w:p>
        </w:tc>
      </w:tr>
    </w:tbl>
    <w:p w:rsidR="005A7B29" w:rsidRPr="00F35F0E" w:rsidRDefault="005A7B29" w:rsidP="005A7B29">
      <w:bookmarkStart w:id="123" w:name="_Ref516042091"/>
      <w:r w:rsidRPr="00F35F0E">
        <w:t>An SMP implementation MAY support other HTTP status codes as well.</w:t>
      </w:r>
    </w:p>
    <w:p w:rsidR="005A7B29" w:rsidRPr="00F35F0E" w:rsidRDefault="005A7B29" w:rsidP="005A7B29">
      <w:r w:rsidRPr="00F35F0E">
        <w:t>An SMP implementation MUST NOT use redirection in the manner indicated by the HTTP 3xx codes. Clients are not required to support active redirection.</w:t>
      </w:r>
    </w:p>
    <w:p w:rsidR="005A7B29" w:rsidRPr="00F35F0E" w:rsidRDefault="005A7B29" w:rsidP="005A7B29">
      <w:r w:rsidRPr="00F35F0E">
        <w:t xml:space="preserve">An SMP implementation SHOULD respond in accordance with </w:t>
      </w:r>
      <w:r w:rsidR="00D931EF" w:rsidRPr="00F35F0E">
        <w:fldChar w:fldCharType="begin"/>
      </w:r>
      <w:r w:rsidRPr="00F35F0E">
        <w:instrText xml:space="preserve"> REF RFC7231 \h </w:instrText>
      </w:r>
      <w:r w:rsidR="00D931EF" w:rsidRPr="00F35F0E">
        <w:fldChar w:fldCharType="separate"/>
      </w:r>
      <w:r w:rsidR="005761AC" w:rsidRPr="00F35F0E">
        <w:rPr>
          <w:b/>
        </w:rPr>
        <w:t>[RFC7231]</w:t>
      </w:r>
      <w:r w:rsidR="00D931EF" w:rsidRPr="00F35F0E">
        <w:fldChar w:fldCharType="end"/>
      </w:r>
      <w:r w:rsidRPr="00F35F0E">
        <w:t xml:space="preserve"> to a request using the HTTP HEAD method.</w:t>
      </w:r>
    </w:p>
    <w:p w:rsidR="00AB2F70" w:rsidRPr="00F35F0E" w:rsidRDefault="00AB2F70" w:rsidP="00AB2F70">
      <w:pPr>
        <w:pStyle w:val="berschrift3"/>
      </w:pPr>
      <w:bookmarkStart w:id="124" w:name="_Toc349601"/>
      <w:r w:rsidRPr="00F35F0E">
        <w:t>Caching of HTTP responses</w:t>
      </w:r>
      <w:bookmarkEnd w:id="123"/>
      <w:bookmarkEnd w:id="124"/>
    </w:p>
    <w:p w:rsidR="009A5C05" w:rsidRPr="00F35F0E" w:rsidRDefault="009A5C05" w:rsidP="009A5C05">
      <w:bookmarkStart w:id="125" w:name="_Ref512288066"/>
      <w:r w:rsidRPr="00F35F0E">
        <w:t xml:space="preserve">When using HTTP for SMP lookup, client-side caching MAY be introduced using headers “Last-Modified” and “If-Modified-Since” as defined in </w:t>
      </w:r>
      <w:r w:rsidR="00D931EF" w:rsidRPr="00F35F0E">
        <w:fldChar w:fldCharType="begin"/>
      </w:r>
      <w:r w:rsidRPr="00F35F0E">
        <w:instrText xml:space="preserve"> REF RFC7232 \h </w:instrText>
      </w:r>
      <w:r w:rsidR="00D931EF" w:rsidRPr="00F35F0E">
        <w:fldChar w:fldCharType="separate"/>
      </w:r>
      <w:r w:rsidR="005761AC" w:rsidRPr="00F35F0E">
        <w:rPr>
          <w:b/>
        </w:rPr>
        <w:t>[RFC7232]</w:t>
      </w:r>
      <w:r w:rsidR="00D931EF" w:rsidRPr="00F35F0E">
        <w:fldChar w:fldCharType="end"/>
      </w:r>
      <w:r w:rsidRPr="00F35F0E">
        <w:t xml:space="preserve">. An SMP server MAY implement support of caching, and an SMP client MAY implement caching in case it is supported by an SMP server. Implementing caching or support of caching MUST NOT </w:t>
      </w:r>
      <w:proofErr w:type="gramStart"/>
      <w:r w:rsidRPr="00F35F0E">
        <w:t>be</w:t>
      </w:r>
      <w:proofErr w:type="gramEnd"/>
      <w:r w:rsidRPr="00F35F0E">
        <w:t xml:space="preserve"> imposed. Strategy for invalidation is not specified here, </w:t>
      </w:r>
      <w:r>
        <w:t xml:space="preserve">and </w:t>
      </w:r>
      <w:r w:rsidRPr="00F35F0E">
        <w:t xml:space="preserve">MUST be implemented in accordance with </w:t>
      </w:r>
      <w:r w:rsidR="00D931EF" w:rsidRPr="00F35F0E">
        <w:fldChar w:fldCharType="begin"/>
      </w:r>
      <w:r w:rsidRPr="00F35F0E">
        <w:instrText xml:space="preserve"> REF RFC7232 \h </w:instrText>
      </w:r>
      <w:r w:rsidR="00D931EF" w:rsidRPr="00F35F0E">
        <w:fldChar w:fldCharType="separate"/>
      </w:r>
      <w:r w:rsidR="005761AC" w:rsidRPr="00F35F0E">
        <w:rPr>
          <w:b/>
        </w:rPr>
        <w:t>[RFC7232]</w:t>
      </w:r>
      <w:r w:rsidR="00D931EF" w:rsidRPr="00F35F0E">
        <w:fldChar w:fldCharType="end"/>
      </w:r>
      <w:r w:rsidRPr="00F35F0E">
        <w:t>.</w:t>
      </w:r>
    </w:p>
    <w:p w:rsidR="009A5C05" w:rsidRPr="00F35F0E" w:rsidRDefault="009A5C05" w:rsidP="009A5C05">
      <w:r w:rsidRPr="00F35F0E">
        <w:t xml:space="preserve">Only the "Last-Modified" and "If-Modified-Since" headers are supported for caching SMP responses. No other HTTP headers in </w:t>
      </w:r>
      <w:r w:rsidR="00D931EF" w:rsidRPr="00F35F0E">
        <w:fldChar w:fldCharType="begin"/>
      </w:r>
      <w:r w:rsidRPr="00F35F0E">
        <w:instrText xml:space="preserve"> REF RFC7232 \h </w:instrText>
      </w:r>
      <w:r w:rsidR="00D931EF" w:rsidRPr="00F35F0E">
        <w:fldChar w:fldCharType="separate"/>
      </w:r>
      <w:r w:rsidR="005761AC" w:rsidRPr="00F35F0E">
        <w:rPr>
          <w:b/>
        </w:rPr>
        <w:t>[RFC7232]</w:t>
      </w:r>
      <w:r w:rsidR="00D931EF" w:rsidRPr="00F35F0E">
        <w:fldChar w:fldCharType="end"/>
      </w:r>
      <w:r w:rsidRPr="00F35F0E">
        <w:t xml:space="preserve"> or elsewhere are used for client-side caching in SMP.</w:t>
      </w:r>
    </w:p>
    <w:p w:rsidR="009A5C05" w:rsidRPr="00F35F0E" w:rsidRDefault="009A5C05" w:rsidP="009A5C05">
      <w:r w:rsidRPr="00F35F0E">
        <w:t>Sample of “Last-Modified” in response (server):</w:t>
      </w:r>
    </w:p>
    <w:p w:rsidR="009A5C05" w:rsidRPr="00F35F0E" w:rsidRDefault="009A5C05" w:rsidP="009A5C05">
      <w:pPr>
        <w:pStyle w:val="NumberedCode"/>
        <w:rPr>
          <w:lang w:bidi="he-IL"/>
        </w:rPr>
      </w:pPr>
      <w:r w:rsidRPr="00F35F0E">
        <w:rPr>
          <w:lang w:bidi="he-IL"/>
        </w:rPr>
        <w:t>Last-Modified: Tue, 01 Dec 201</w:t>
      </w:r>
      <w:r w:rsidR="00C862A9">
        <w:rPr>
          <w:lang w:bidi="he-IL"/>
        </w:rPr>
        <w:t>8</w:t>
      </w:r>
      <w:r w:rsidRPr="00F35F0E">
        <w:rPr>
          <w:lang w:bidi="he-IL"/>
        </w:rPr>
        <w:t xml:space="preserve"> 19:14:44 GMT</w:t>
      </w:r>
    </w:p>
    <w:p w:rsidR="009A5C05" w:rsidRPr="00F35F0E" w:rsidRDefault="009A5C05" w:rsidP="009A5C05">
      <w:r w:rsidRPr="00F35F0E">
        <w:t>Sample of “If-Modified-Since” in request (client):</w:t>
      </w:r>
    </w:p>
    <w:p w:rsidR="009A5C05" w:rsidRPr="00F35F0E" w:rsidRDefault="009A5C05" w:rsidP="009A5C05">
      <w:pPr>
        <w:pStyle w:val="NumberedCode"/>
        <w:rPr>
          <w:lang w:bidi="he-IL"/>
        </w:rPr>
      </w:pPr>
      <w:r w:rsidRPr="00F35F0E">
        <w:rPr>
          <w:lang w:bidi="he-IL"/>
        </w:rPr>
        <w:t>If-Modified-Since: Tue, 01 Dec 201</w:t>
      </w:r>
      <w:r w:rsidR="00C862A9">
        <w:rPr>
          <w:lang w:bidi="he-IL"/>
        </w:rPr>
        <w:t>8</w:t>
      </w:r>
      <w:r w:rsidRPr="00F35F0E">
        <w:rPr>
          <w:lang w:bidi="he-IL"/>
        </w:rPr>
        <w:t xml:space="preserve"> 19:14:44 GMT</w:t>
      </w:r>
    </w:p>
    <w:p w:rsidR="00773798" w:rsidRPr="00F35F0E" w:rsidRDefault="00773798" w:rsidP="00773798">
      <w:pPr>
        <w:pStyle w:val="berschrift2"/>
        <w:rPr>
          <w:lang w:bidi="he-IL"/>
        </w:rPr>
      </w:pPr>
      <w:bookmarkStart w:id="126" w:name="_Toc349602"/>
      <w:bookmarkStart w:id="127" w:name="_Ref349849"/>
      <w:r w:rsidRPr="00F35F0E">
        <w:rPr>
          <w:lang w:bidi="he-IL"/>
        </w:rPr>
        <w:lastRenderedPageBreak/>
        <w:t>The use of XML and encoding</w:t>
      </w:r>
      <w:bookmarkEnd w:id="125"/>
      <w:bookmarkEnd w:id="126"/>
      <w:bookmarkEnd w:id="127"/>
    </w:p>
    <w:p w:rsidR="007C4D57" w:rsidRPr="00F35F0E" w:rsidRDefault="007C4D57" w:rsidP="007C4D57">
      <w:pPr>
        <w:rPr>
          <w:lang w:bidi="he-IL"/>
        </w:rPr>
      </w:pPr>
      <w:bookmarkStart w:id="128" w:name="_Ref512288075"/>
      <w:r w:rsidRPr="00F35F0E">
        <w:rPr>
          <w:lang w:bidi="he-IL"/>
        </w:rPr>
        <w:t xml:space="preserve">XML documents returned by HTTP GET MUST be well-formed according to </w:t>
      </w:r>
      <w:r w:rsidR="00D931EF" w:rsidRPr="00F35F0E">
        <w:rPr>
          <w:lang w:bidi="he-IL"/>
        </w:rPr>
        <w:fldChar w:fldCharType="begin"/>
      </w:r>
      <w:r w:rsidRPr="00F35F0E">
        <w:rPr>
          <w:lang w:bidi="he-IL"/>
        </w:rPr>
        <w:instrText xml:space="preserve"> REF XML1_0 \h </w:instrText>
      </w:r>
      <w:r w:rsidR="00D931EF" w:rsidRPr="00F35F0E">
        <w:rPr>
          <w:lang w:bidi="he-IL"/>
        </w:rPr>
      </w:r>
      <w:r w:rsidR="00D931EF" w:rsidRPr="00F35F0E">
        <w:rPr>
          <w:lang w:bidi="he-IL"/>
        </w:rPr>
        <w:fldChar w:fldCharType="separate"/>
      </w:r>
      <w:r w:rsidR="005761AC" w:rsidRPr="00F35F0E">
        <w:rPr>
          <w:b/>
        </w:rPr>
        <w:t>[XML 1.0]</w:t>
      </w:r>
      <w:r w:rsidR="00D931EF" w:rsidRPr="00F35F0E">
        <w:rPr>
          <w:lang w:bidi="he-IL"/>
        </w:rPr>
        <w:fldChar w:fldCharType="end"/>
      </w:r>
      <w:r w:rsidRPr="00F35F0E">
        <w:rPr>
          <w:lang w:bidi="he-IL"/>
        </w:rPr>
        <w:t xml:space="preserve"> and MUST be UTF-8 encoded (</w:t>
      </w:r>
      <w:r w:rsidR="00D931EF" w:rsidRPr="00F35F0E">
        <w:rPr>
          <w:lang w:bidi="he-IL"/>
        </w:rPr>
        <w:fldChar w:fldCharType="begin"/>
      </w:r>
      <w:r w:rsidRPr="00F35F0E">
        <w:rPr>
          <w:lang w:bidi="he-IL"/>
        </w:rPr>
        <w:instrText xml:space="preserve"> REF Unicode \h </w:instrText>
      </w:r>
      <w:r w:rsidR="00D931EF" w:rsidRPr="00F35F0E">
        <w:rPr>
          <w:lang w:bidi="he-IL"/>
        </w:rPr>
      </w:r>
      <w:r w:rsidR="00D931EF" w:rsidRPr="00F35F0E">
        <w:rPr>
          <w:lang w:bidi="he-IL"/>
        </w:rPr>
        <w:fldChar w:fldCharType="separate"/>
      </w:r>
      <w:r w:rsidR="005761AC" w:rsidRPr="00F35F0E">
        <w:rPr>
          <w:b/>
        </w:rPr>
        <w:t>[Unicode]</w:t>
      </w:r>
      <w:r w:rsidR="00D931EF" w:rsidRPr="00F35F0E">
        <w:rPr>
          <w:lang w:bidi="he-IL"/>
        </w:rPr>
        <w:fldChar w:fldCharType="end"/>
      </w:r>
      <w:r w:rsidRPr="00F35F0E">
        <w:rPr>
          <w:lang w:bidi="he-IL"/>
        </w:rPr>
        <w:t>). They MUST contain an XML declaration starting with “&lt;?xml” that includes the encoding attribute set to UTF-8.</w:t>
      </w:r>
    </w:p>
    <w:p w:rsidR="00E544A6" w:rsidRPr="00F35F0E" w:rsidRDefault="00AD1B96" w:rsidP="00AD1B96">
      <w:pPr>
        <w:pStyle w:val="berschrift2"/>
        <w:rPr>
          <w:lang w:bidi="he-IL"/>
        </w:rPr>
      </w:pPr>
      <w:bookmarkStart w:id="129" w:name="_Toc349603"/>
      <w:bookmarkStart w:id="130" w:name="_Ref349859"/>
      <w:r w:rsidRPr="00F35F0E">
        <w:rPr>
          <w:lang w:bidi="he-IL"/>
        </w:rPr>
        <w:t>Resources</w:t>
      </w:r>
      <w:bookmarkEnd w:id="128"/>
      <w:bookmarkEnd w:id="129"/>
      <w:bookmarkEnd w:id="130"/>
    </w:p>
    <w:p w:rsidR="00544FDF" w:rsidRPr="00F35F0E" w:rsidRDefault="00544FDF" w:rsidP="00544FDF">
      <w:pPr>
        <w:rPr>
          <w:lang w:bidi="he-IL"/>
        </w:rPr>
      </w:pPr>
      <w:r w:rsidRPr="00F35F0E">
        <w:rPr>
          <w:lang w:bidi="he-IL"/>
        </w:rPr>
        <w:t xml:space="preserve">The REST interface comprises </w:t>
      </w:r>
      <w:del w:id="131" w:author="Philip Helger" w:date="2019-02-17T22:33:00Z">
        <w:r w:rsidRPr="00F35F0E" w:rsidDel="00057025">
          <w:rPr>
            <w:lang w:bidi="he-IL"/>
          </w:rPr>
          <w:delText xml:space="preserve">2 </w:delText>
        </w:r>
      </w:del>
      <w:ins w:id="132" w:author="Philip Helger" w:date="2019-02-17T22:33:00Z">
        <w:r w:rsidR="00057025">
          <w:rPr>
            <w:lang w:bidi="he-IL"/>
          </w:rPr>
          <w:t>two</w:t>
        </w:r>
        <w:r w:rsidR="00057025" w:rsidRPr="00F35F0E">
          <w:rPr>
            <w:lang w:bidi="he-IL"/>
          </w:rPr>
          <w:t xml:space="preserve"> </w:t>
        </w:r>
      </w:ins>
      <w:r w:rsidRPr="00F35F0E">
        <w:rPr>
          <w:lang w:bidi="he-IL"/>
        </w:rPr>
        <w:t>types of resources:</w:t>
      </w:r>
    </w:p>
    <w:tbl>
      <w:tblPr>
        <w:tblW w:w="5000" w:type="pct"/>
        <w:tblCellMar>
          <w:left w:w="10" w:type="dxa"/>
          <w:right w:w="10" w:type="dxa"/>
        </w:tblCellMar>
        <w:tblLook w:val="0000"/>
      </w:tblPr>
      <w:tblGrid>
        <w:gridCol w:w="1759"/>
        <w:gridCol w:w="2134"/>
        <w:gridCol w:w="666"/>
        <w:gridCol w:w="2273"/>
        <w:gridCol w:w="848"/>
        <w:gridCol w:w="1896"/>
      </w:tblGrid>
      <w:tr w:rsidR="001C1E68" w:rsidRPr="00F35F0E" w:rsidTr="00544FDF">
        <w:trPr>
          <w:trHeight w:val="524"/>
        </w:trPr>
        <w:tc>
          <w:tcPr>
            <w:tcW w:w="918" w:type="pct"/>
            <w:tcBorders>
              <w:top w:val="single" w:sz="4"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tcPr>
          <w:p w:rsidR="001C1E68" w:rsidRPr="00F35F0E" w:rsidRDefault="001C1E68" w:rsidP="00417664">
            <w:pPr>
              <w:rPr>
                <w:b/>
              </w:rPr>
            </w:pPr>
            <w:r w:rsidRPr="00F35F0E">
              <w:rPr>
                <w:b/>
              </w:rPr>
              <w:t xml:space="preserve">Resource </w:t>
            </w:r>
          </w:p>
        </w:tc>
        <w:tc>
          <w:tcPr>
            <w:tcW w:w="1114" w:type="pct"/>
            <w:tcBorders>
              <w:top w:val="single" w:sz="4"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C1E68" w:rsidRPr="00F35F0E" w:rsidRDefault="001C1E68" w:rsidP="00417664">
            <w:pPr>
              <w:rPr>
                <w:b/>
              </w:rPr>
            </w:pPr>
            <w:r w:rsidRPr="00F35F0E">
              <w:rPr>
                <w:b/>
              </w:rPr>
              <w:t xml:space="preserve">URI </w:t>
            </w:r>
          </w:p>
        </w:tc>
        <w:tc>
          <w:tcPr>
            <w:tcW w:w="348" w:type="pct"/>
            <w:tcBorders>
              <w:top w:val="single" w:sz="4"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C1E68" w:rsidRPr="00F35F0E" w:rsidRDefault="001C1E68" w:rsidP="00417664">
            <w:pPr>
              <w:rPr>
                <w:b/>
              </w:rPr>
            </w:pPr>
            <w:r w:rsidRPr="00F35F0E">
              <w:rPr>
                <w:b/>
              </w:rPr>
              <w:t>Me-</w:t>
            </w:r>
            <w:proofErr w:type="spellStart"/>
            <w:r w:rsidRPr="00F35F0E">
              <w:rPr>
                <w:b/>
              </w:rPr>
              <w:t>thod</w:t>
            </w:r>
            <w:proofErr w:type="spellEnd"/>
            <w:r w:rsidRPr="00F35F0E">
              <w:rPr>
                <w:b/>
              </w:rPr>
              <w:t xml:space="preserve"> </w:t>
            </w:r>
          </w:p>
        </w:tc>
        <w:tc>
          <w:tcPr>
            <w:tcW w:w="1187" w:type="pct"/>
            <w:tcBorders>
              <w:top w:val="single" w:sz="4"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C1E68" w:rsidRPr="00F35F0E" w:rsidRDefault="001C1E68" w:rsidP="00417664">
            <w:pPr>
              <w:rPr>
                <w:b/>
              </w:rPr>
            </w:pPr>
            <w:r w:rsidRPr="00F35F0E">
              <w:rPr>
                <w:b/>
              </w:rPr>
              <w:t xml:space="preserve">XML resource root element </w:t>
            </w:r>
          </w:p>
        </w:tc>
        <w:tc>
          <w:tcPr>
            <w:tcW w:w="443" w:type="pct"/>
            <w:tcBorders>
              <w:top w:val="single" w:sz="4"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C1E68" w:rsidRPr="00F35F0E" w:rsidRDefault="001C1E68" w:rsidP="00417664">
            <w:pPr>
              <w:rPr>
                <w:b/>
              </w:rPr>
            </w:pPr>
            <w:r w:rsidRPr="00F35F0E">
              <w:rPr>
                <w:b/>
              </w:rPr>
              <w:t xml:space="preserve">HTTP Status </w:t>
            </w:r>
          </w:p>
        </w:tc>
        <w:tc>
          <w:tcPr>
            <w:tcW w:w="990" w:type="pct"/>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rsidR="001C1E68" w:rsidRPr="00F35F0E" w:rsidRDefault="001C1E68" w:rsidP="00417664">
            <w:pPr>
              <w:rPr>
                <w:b/>
              </w:rPr>
            </w:pPr>
            <w:r w:rsidRPr="00F35F0E">
              <w:rPr>
                <w:b/>
              </w:rPr>
              <w:t xml:space="preserve">Description of returned content </w:t>
            </w:r>
          </w:p>
        </w:tc>
      </w:tr>
      <w:tr w:rsidR="00544FDF" w:rsidRPr="00F35F0E" w:rsidTr="00544FDF">
        <w:trPr>
          <w:trHeight w:val="69"/>
        </w:trPr>
        <w:tc>
          <w:tcPr>
            <w:tcW w:w="918"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proofErr w:type="spellStart"/>
            <w:r w:rsidRPr="00F35F0E">
              <w:t>ServiceGroup</w:t>
            </w:r>
            <w:proofErr w:type="spellEnd"/>
          </w:p>
        </w:tc>
        <w:tc>
          <w:tcPr>
            <w:tcW w:w="1114"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r w:rsidRPr="00F35F0E">
              <w:t xml:space="preserve">./bdxr-smp-2/{identifier scheme}::{participant </w:t>
            </w:r>
            <w:commentRangeStart w:id="133"/>
            <w:r w:rsidRPr="00F35F0E">
              <w:t>id</w:t>
            </w:r>
            <w:commentRangeEnd w:id="133"/>
            <w:r w:rsidR="00057025">
              <w:rPr>
                <w:rStyle w:val="Kommentarzeichen"/>
              </w:rPr>
              <w:commentReference w:id="133"/>
            </w:r>
            <w:r w:rsidRPr="00F35F0E">
              <w:t>}</w:t>
            </w:r>
          </w:p>
        </w:tc>
        <w:tc>
          <w:tcPr>
            <w:tcW w:w="34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r w:rsidRPr="00F35F0E">
              <w:t>GET</w:t>
            </w:r>
          </w:p>
        </w:tc>
        <w:tc>
          <w:tcPr>
            <w:tcW w:w="118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r w:rsidRPr="00F35F0E">
              <w:t>&lt;</w:t>
            </w:r>
            <w:proofErr w:type="spellStart"/>
            <w:r w:rsidRPr="00F35F0E">
              <w:t>ServiceGroup</w:t>
            </w:r>
            <w:proofErr w:type="spellEnd"/>
            <w:r w:rsidRPr="00F35F0E">
              <w:t>&gt;</w:t>
            </w:r>
          </w:p>
        </w:tc>
        <w:tc>
          <w:tcPr>
            <w:tcW w:w="443"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r w:rsidRPr="00F35F0E">
              <w:t>200; 500; 404</w:t>
            </w:r>
          </w:p>
        </w:tc>
        <w:tc>
          <w:tcPr>
            <w:tcW w:w="990"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rsidR="00544FDF" w:rsidRPr="00F35F0E" w:rsidRDefault="00544FDF" w:rsidP="00544FDF">
            <w:r w:rsidRPr="00F35F0E">
              <w:t xml:space="preserve">Holds the Participant Identifier of the recipient, and a list of references to individual </w:t>
            </w:r>
            <w:proofErr w:type="spellStart"/>
            <w:r w:rsidRPr="00F35F0E">
              <w:t>ServiceMetadata</w:t>
            </w:r>
            <w:proofErr w:type="spellEnd"/>
            <w:r w:rsidRPr="00F35F0E">
              <w:t xml:space="preserve"> resources that are associated with that participant identifier.</w:t>
            </w:r>
          </w:p>
        </w:tc>
      </w:tr>
      <w:tr w:rsidR="00544FDF" w:rsidRPr="00F35F0E" w:rsidTr="00544FDF">
        <w:trPr>
          <w:trHeight w:val="1082"/>
        </w:trPr>
        <w:tc>
          <w:tcPr>
            <w:tcW w:w="918" w:type="pct"/>
            <w:tcBorders>
              <w:top w:val="single" w:sz="6"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proofErr w:type="spellStart"/>
            <w:r w:rsidRPr="00F35F0E">
              <w:t>ServiceMetadata</w:t>
            </w:r>
            <w:proofErr w:type="spellEnd"/>
          </w:p>
        </w:tc>
        <w:tc>
          <w:tcPr>
            <w:tcW w:w="1114" w:type="pct"/>
            <w:tcBorders>
              <w:top w:val="single" w:sz="6"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r w:rsidRPr="00F35F0E">
              <w:t xml:space="preserve">./bdxr-smp-2/{identifier scheme}::{participant id}/services/{service ID} </w:t>
            </w:r>
          </w:p>
          <w:p w:rsidR="00544FDF" w:rsidRPr="00F35F0E" w:rsidRDefault="00544FDF" w:rsidP="00544FDF">
            <w:r w:rsidRPr="00F35F0E">
              <w:t xml:space="preserve">See section </w:t>
            </w:r>
            <w:r w:rsidR="00D931EF" w:rsidRPr="00F35F0E">
              <w:fldChar w:fldCharType="begin"/>
            </w:r>
            <w:r w:rsidRPr="00F35F0E">
              <w:instrText xml:space="preserve"> REF _Ref512345431 \r \h </w:instrText>
            </w:r>
            <w:r w:rsidR="00D931EF" w:rsidRPr="00F35F0E">
              <w:fldChar w:fldCharType="separate"/>
            </w:r>
            <w:r w:rsidR="005761AC">
              <w:t>3.7</w:t>
            </w:r>
            <w:r w:rsidR="00D931EF" w:rsidRPr="00F35F0E">
              <w:fldChar w:fldCharType="end"/>
            </w:r>
            <w:r w:rsidRPr="00F35F0E">
              <w:t xml:space="preserve"> for {service ID} format</w:t>
            </w:r>
          </w:p>
        </w:tc>
        <w:tc>
          <w:tcPr>
            <w:tcW w:w="348" w:type="pct"/>
            <w:tcBorders>
              <w:top w:val="single" w:sz="6"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r w:rsidRPr="00F35F0E">
              <w:t>GET</w:t>
            </w:r>
          </w:p>
        </w:tc>
        <w:tc>
          <w:tcPr>
            <w:tcW w:w="1187" w:type="pct"/>
            <w:tcBorders>
              <w:top w:val="single" w:sz="6"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r w:rsidRPr="00F35F0E">
              <w:t>&lt;</w:t>
            </w:r>
            <w:proofErr w:type="spellStart"/>
            <w:r w:rsidRPr="00F35F0E">
              <w:t>ServiceMetadata</w:t>
            </w:r>
            <w:proofErr w:type="spellEnd"/>
            <w:r w:rsidRPr="00F35F0E">
              <w:t>&gt;</w:t>
            </w:r>
          </w:p>
        </w:tc>
        <w:tc>
          <w:tcPr>
            <w:tcW w:w="443" w:type="pct"/>
            <w:tcBorders>
              <w:top w:val="single" w:sz="6"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rsidR="00544FDF" w:rsidRPr="00F35F0E" w:rsidRDefault="00544FDF" w:rsidP="00544FDF">
            <w:r w:rsidRPr="00F35F0E">
              <w:t>200; 500; 404</w:t>
            </w:r>
          </w:p>
        </w:tc>
        <w:tc>
          <w:tcPr>
            <w:tcW w:w="990" w:type="pct"/>
            <w:tcBorders>
              <w:top w:val="single" w:sz="6"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rsidR="00544FDF" w:rsidRPr="00F35F0E" w:rsidRDefault="00544FDF" w:rsidP="00544FDF">
            <w:r w:rsidRPr="00F35F0E">
              <w:t>Holds all of the metadata about a Service, or a redirection URL to another Service Metadata Publisher holding this information.</w:t>
            </w:r>
          </w:p>
        </w:tc>
      </w:tr>
    </w:tbl>
    <w:p w:rsidR="00B02BDD" w:rsidRPr="00F35F0E" w:rsidRDefault="00B02BDD" w:rsidP="00B02BDD">
      <w:pPr>
        <w:rPr>
          <w:lang w:bidi="he-IL"/>
        </w:rPr>
      </w:pPr>
      <w:bookmarkStart w:id="134" w:name="_Ref512288100"/>
      <w:r w:rsidRPr="00F35F0E">
        <w:rPr>
          <w:lang w:bidi="he-IL"/>
        </w:rPr>
        <w:t>Note that the resources MAY reside in the root directory of the SMP server,</w:t>
      </w:r>
      <w:r>
        <w:rPr>
          <w:lang w:bidi="he-IL"/>
        </w:rPr>
        <w:t xml:space="preserve"> </w:t>
      </w:r>
      <w:r w:rsidRPr="00F35F0E">
        <w:rPr>
          <w:lang w:bidi="he-IL"/>
        </w:rPr>
        <w:t xml:space="preserve">but </w:t>
      </w:r>
      <w:r w:rsidR="00F43449">
        <w:rPr>
          <w:lang w:bidi="he-IL"/>
        </w:rPr>
        <w:t xml:space="preserve">MAY </w:t>
      </w:r>
      <w:r w:rsidRPr="00F35F0E">
        <w:rPr>
          <w:lang w:bidi="he-IL"/>
        </w:rPr>
        <w:t xml:space="preserve">also </w:t>
      </w:r>
      <w:r w:rsidR="00F43449">
        <w:rPr>
          <w:lang w:bidi="he-IL"/>
        </w:rPr>
        <w:t xml:space="preserve">instead </w:t>
      </w:r>
      <w:r w:rsidRPr="00F35F0E">
        <w:rPr>
          <w:lang w:bidi="he-IL"/>
        </w:rPr>
        <w:t>reside in any subdirectory of the SMP server.</w:t>
      </w:r>
    </w:p>
    <w:p w:rsidR="00FB43B4" w:rsidRPr="00F35F0E" w:rsidRDefault="00FB43B4" w:rsidP="00FB43B4">
      <w:pPr>
        <w:pStyle w:val="berschrift2"/>
        <w:rPr>
          <w:lang w:bidi="he-IL"/>
        </w:rPr>
      </w:pPr>
      <w:bookmarkStart w:id="135" w:name="_Toc349604"/>
      <w:bookmarkStart w:id="136" w:name="_Ref349874"/>
      <w:r w:rsidRPr="00F35F0E">
        <w:rPr>
          <w:lang w:bidi="he-IL"/>
        </w:rPr>
        <w:t>Referencing the SMP REST binding</w:t>
      </w:r>
      <w:bookmarkEnd w:id="134"/>
      <w:bookmarkEnd w:id="135"/>
      <w:bookmarkEnd w:id="136"/>
    </w:p>
    <w:p w:rsidR="003536AC" w:rsidRPr="00F35F0E" w:rsidRDefault="003536AC" w:rsidP="003536AC">
      <w:pPr>
        <w:rPr>
          <w:lang w:bidi="he-IL"/>
        </w:rPr>
      </w:pPr>
      <w:r w:rsidRPr="00F35F0E">
        <w:rPr>
          <w:lang w:bidi="he-IL"/>
        </w:rPr>
        <w:t>For referencing the SMP REST binding, for example from Business Document Metadata Service Location records, the following identifier SHOULD be used for the version 2 of the SMP REST binding:</w:t>
      </w:r>
    </w:p>
    <w:p w:rsidR="003536AC" w:rsidRPr="00F35F0E" w:rsidRDefault="003536AC" w:rsidP="003536AC">
      <w:pPr>
        <w:ind w:firstLine="720"/>
        <w:rPr>
          <w:i/>
          <w:lang w:bidi="he-IL"/>
        </w:rPr>
      </w:pPr>
      <w:r w:rsidRPr="00F35F0E">
        <w:rPr>
          <w:i/>
          <w:lang w:bidi="he-IL"/>
        </w:rPr>
        <w:t>oasis-bdxr-smp-2</w:t>
      </w:r>
    </w:p>
    <w:p w:rsidR="00CA7145" w:rsidRPr="00F35F0E" w:rsidRDefault="00CA7145" w:rsidP="00CA7145">
      <w:pPr>
        <w:pStyle w:val="berschrift2"/>
        <w:rPr>
          <w:lang w:bidi="he-IL"/>
        </w:rPr>
      </w:pPr>
      <w:bookmarkStart w:id="137" w:name="_Toc349605"/>
      <w:r w:rsidRPr="00F35F0E">
        <w:rPr>
          <w:lang w:bidi="he-IL"/>
        </w:rPr>
        <w:t>Security</w:t>
      </w:r>
      <w:bookmarkEnd w:id="137"/>
    </w:p>
    <w:p w:rsidR="00CA7145" w:rsidRPr="00F35F0E" w:rsidRDefault="00CA7145" w:rsidP="00CA7145">
      <w:pPr>
        <w:pStyle w:val="berschrift3"/>
        <w:rPr>
          <w:lang w:bidi="he-IL"/>
        </w:rPr>
      </w:pPr>
      <w:bookmarkStart w:id="138" w:name="_Toc349606"/>
      <w:r w:rsidRPr="00F35F0E">
        <w:rPr>
          <w:lang w:bidi="he-IL"/>
        </w:rPr>
        <w:t>General</w:t>
      </w:r>
      <w:bookmarkEnd w:id="138"/>
    </w:p>
    <w:p w:rsidR="003536AC" w:rsidRPr="00F35F0E" w:rsidRDefault="003536AC" w:rsidP="003536AC">
      <w:pPr>
        <w:rPr>
          <w:lang w:bidi="he-IL"/>
        </w:rPr>
      </w:pPr>
      <w:bookmarkStart w:id="139" w:name="_Ref512285104"/>
      <w:bookmarkStart w:id="140" w:name="_Ref512285693"/>
      <w:r w:rsidRPr="00F35F0E">
        <w:rPr>
          <w:lang w:bidi="he-IL"/>
        </w:rPr>
        <w:t>At the transport level a Service Metadata Publishing service MAY either be secured or unsecured depending on the specific requirements and policies of a business document exchange infrastructure. Likewise, client-side authentication MAY be supported by a Service Metadata Publishing service pending infrastructure requirements and policies.</w:t>
      </w:r>
    </w:p>
    <w:p w:rsidR="00CA7145" w:rsidRPr="00F35F0E" w:rsidRDefault="00CA7145" w:rsidP="006D1393">
      <w:pPr>
        <w:pStyle w:val="berschrift3"/>
        <w:rPr>
          <w:lang w:bidi="he-IL"/>
        </w:rPr>
      </w:pPr>
      <w:bookmarkStart w:id="141" w:name="_Toc349607"/>
      <w:bookmarkStart w:id="142" w:name="_Ref349774"/>
      <w:r w:rsidRPr="00F35F0E">
        <w:rPr>
          <w:lang w:bidi="he-IL"/>
        </w:rPr>
        <w:lastRenderedPageBreak/>
        <w:t>Message signature</w:t>
      </w:r>
      <w:bookmarkEnd w:id="139"/>
      <w:bookmarkEnd w:id="140"/>
      <w:bookmarkEnd w:id="141"/>
      <w:bookmarkEnd w:id="142"/>
    </w:p>
    <w:p w:rsidR="0067525D" w:rsidRPr="00F35F0E" w:rsidRDefault="0067525D" w:rsidP="0067525D">
      <w:pPr>
        <w:pStyle w:val="berschrift4"/>
        <w:rPr>
          <w:lang w:bidi="he-IL"/>
        </w:rPr>
      </w:pPr>
      <w:bookmarkStart w:id="143" w:name="_Toc349608"/>
      <w:r w:rsidRPr="00F35F0E">
        <w:rPr>
          <w:lang w:bidi="he-IL"/>
        </w:rPr>
        <w:t>Use of XML signatures</w:t>
      </w:r>
      <w:bookmarkEnd w:id="143"/>
    </w:p>
    <w:p w:rsidR="00A71577" w:rsidRPr="00F35F0E" w:rsidRDefault="00A71577" w:rsidP="00A71577">
      <w:pPr>
        <w:rPr>
          <w:lang w:bidi="he-IL"/>
        </w:rPr>
      </w:pPr>
      <w:r w:rsidRPr="00F35F0E">
        <w:rPr>
          <w:lang w:bidi="he-IL"/>
        </w:rPr>
        <w:t xml:space="preserve">The message returned by a Service Metadata Publisher service MAY be signed using one or more </w:t>
      </w:r>
      <w:r w:rsidR="00D931EF" w:rsidRPr="00F35F0E">
        <w:rPr>
          <w:lang w:bidi="he-IL"/>
        </w:rPr>
        <w:fldChar w:fldCharType="begin"/>
      </w:r>
      <w:r w:rsidRPr="00F35F0E">
        <w:rPr>
          <w:lang w:bidi="he-IL"/>
        </w:rPr>
        <w:instrText xml:space="preserve"> REF XML_DSIG1 \h </w:instrText>
      </w:r>
      <w:r w:rsidR="00D931EF" w:rsidRPr="00F35F0E">
        <w:rPr>
          <w:lang w:bidi="he-IL"/>
        </w:rPr>
      </w:r>
      <w:r w:rsidR="00D931EF" w:rsidRPr="00F35F0E">
        <w:rPr>
          <w:lang w:bidi="he-IL"/>
        </w:rPr>
        <w:fldChar w:fldCharType="separate"/>
      </w:r>
      <w:r w:rsidR="005761AC" w:rsidRPr="00F35F0E">
        <w:rPr>
          <w:b/>
        </w:rPr>
        <w:t>[XML-DSIG1]</w:t>
      </w:r>
      <w:r w:rsidR="00D931EF" w:rsidRPr="00F35F0E">
        <w:rPr>
          <w:lang w:bidi="he-IL"/>
        </w:rPr>
        <w:fldChar w:fldCharType="end"/>
      </w:r>
      <w:r w:rsidRPr="00F35F0E">
        <w:rPr>
          <w:lang w:bidi="he-IL"/>
        </w:rPr>
        <w:t xml:space="preserve"> XML-Signatures.</w:t>
      </w:r>
    </w:p>
    <w:p w:rsidR="00A71577" w:rsidRPr="00F35F0E" w:rsidRDefault="00A71577" w:rsidP="00A71577">
      <w:pPr>
        <w:rPr>
          <w:lang w:bidi="he-IL"/>
        </w:rPr>
      </w:pPr>
      <w:r w:rsidRPr="00F35F0E">
        <w:rPr>
          <w:lang w:bidi="he-IL"/>
        </w:rPr>
        <w:t>The signature MUST be an enveloped XML signature represented via a &lt;</w:t>
      </w:r>
      <w:proofErr w:type="spellStart"/>
      <w:r w:rsidRPr="00F35F0E">
        <w:rPr>
          <w:lang w:bidi="he-IL"/>
        </w:rPr>
        <w:t>ds</w:t>
      </w:r>
      <w:proofErr w:type="gramStart"/>
      <w:r w:rsidRPr="00F35F0E">
        <w:rPr>
          <w:lang w:bidi="he-IL"/>
        </w:rPr>
        <w:t>:Signature</w:t>
      </w:r>
      <w:proofErr w:type="spellEnd"/>
      <w:proofErr w:type="gramEnd"/>
      <w:r w:rsidRPr="00F35F0E">
        <w:rPr>
          <w:lang w:bidi="he-IL"/>
        </w:rPr>
        <w:t xml:space="preserve">&gt; element embedded in the </w:t>
      </w:r>
      <w:proofErr w:type="spellStart"/>
      <w:r w:rsidRPr="00F35F0E">
        <w:rPr>
          <w:lang w:bidi="he-IL"/>
        </w:rPr>
        <w:t>ServiceGroup</w:t>
      </w:r>
      <w:proofErr w:type="spellEnd"/>
      <w:r w:rsidRPr="00F35F0E">
        <w:rPr>
          <w:lang w:bidi="he-IL"/>
        </w:rPr>
        <w:t xml:space="preserve"> element or in the </w:t>
      </w:r>
      <w:proofErr w:type="spellStart"/>
      <w:r w:rsidRPr="00F35F0E">
        <w:rPr>
          <w:lang w:bidi="he-IL"/>
        </w:rPr>
        <w:t>ServiceMetadata</w:t>
      </w:r>
      <w:proofErr w:type="spellEnd"/>
      <w:r w:rsidRPr="00F35F0E">
        <w:rPr>
          <w:lang w:bidi="he-IL"/>
        </w:rPr>
        <w:t xml:space="preserve"> element. The &lt;</w:t>
      </w:r>
      <w:proofErr w:type="spellStart"/>
      <w:r w:rsidRPr="00F35F0E">
        <w:rPr>
          <w:lang w:bidi="he-IL"/>
        </w:rPr>
        <w:t>ds</w:t>
      </w:r>
      <w:proofErr w:type="gramStart"/>
      <w:r w:rsidRPr="00F35F0E">
        <w:rPr>
          <w:lang w:bidi="he-IL"/>
        </w:rPr>
        <w:t>:Signature</w:t>
      </w:r>
      <w:proofErr w:type="spellEnd"/>
      <w:proofErr w:type="gramEnd"/>
      <w:r w:rsidRPr="00F35F0E">
        <w:rPr>
          <w:lang w:bidi="he-IL"/>
        </w:rPr>
        <w:t>&gt; element MUST be constructed according to the following rules:</w:t>
      </w:r>
    </w:p>
    <w:p w:rsidR="00A71577" w:rsidRPr="00F35F0E" w:rsidRDefault="00A71577" w:rsidP="00A71577">
      <w:pPr>
        <w:pStyle w:val="Listenabsatz"/>
        <w:numPr>
          <w:ilvl w:val="0"/>
          <w:numId w:val="8"/>
        </w:numPr>
        <w:rPr>
          <w:lang w:bidi="he-IL"/>
        </w:rPr>
      </w:pPr>
      <w:r w:rsidRPr="00F35F0E">
        <w:rPr>
          <w:lang w:bidi="he-IL"/>
        </w:rPr>
        <w:t xml:space="preserve">The &lt;Reference&gt; MUST use exactly one Transform </w:t>
      </w:r>
      <w:hyperlink r:id="rId56" w:anchor="enveloped-signature" w:history="1">
        <w:r w:rsidRPr="00F35F0E">
          <w:rPr>
            <w:rStyle w:val="Hyperlink"/>
            <w:lang w:bidi="he-IL"/>
          </w:rPr>
          <w:t>http://www.w3.org/2000/09/xmldsig#enveloped-signature</w:t>
        </w:r>
      </w:hyperlink>
      <w:r w:rsidRPr="00F35F0E">
        <w:rPr>
          <w:lang w:bidi="he-IL"/>
        </w:rPr>
        <w:t>;</w:t>
      </w:r>
    </w:p>
    <w:p w:rsidR="00A71577" w:rsidRPr="00F35F0E" w:rsidRDefault="00A71577" w:rsidP="00A71577">
      <w:pPr>
        <w:pStyle w:val="Listenabsatz"/>
        <w:numPr>
          <w:ilvl w:val="0"/>
          <w:numId w:val="8"/>
        </w:numPr>
        <w:rPr>
          <w:lang w:bidi="he-IL"/>
        </w:rPr>
      </w:pPr>
      <w:r w:rsidRPr="00F35F0E">
        <w:rPr>
          <w:lang w:bidi="he-IL"/>
        </w:rPr>
        <w:t>The &lt;</w:t>
      </w:r>
      <w:proofErr w:type="spellStart"/>
      <w:r w:rsidRPr="00F35F0E">
        <w:rPr>
          <w:lang w:bidi="he-IL"/>
        </w:rPr>
        <w:t>ds:KeyInfo</w:t>
      </w:r>
      <w:proofErr w:type="spellEnd"/>
      <w:r w:rsidRPr="00F35F0E">
        <w:rPr>
          <w:lang w:bidi="he-IL"/>
        </w:rPr>
        <w:t xml:space="preserve">&gt; element MUST contain a &lt;ds:X509Data&gt; element with a &lt;ds:X509Certificate&gt; sub-element containing the signer’s X.509 certificate as </w:t>
      </w:r>
      <w:r>
        <w:rPr>
          <w:lang w:bidi="he-IL"/>
        </w:rPr>
        <w:t>B</w:t>
      </w:r>
      <w:r w:rsidRPr="00F35F0E">
        <w:rPr>
          <w:lang w:bidi="he-IL"/>
        </w:rPr>
        <w:t>ase64 encoded X509 DER value;</w:t>
      </w:r>
    </w:p>
    <w:p w:rsidR="00A71577" w:rsidRPr="00F35F0E" w:rsidRDefault="00A71577" w:rsidP="00A71577">
      <w:pPr>
        <w:pStyle w:val="Listenabsatz"/>
        <w:numPr>
          <w:ilvl w:val="0"/>
          <w:numId w:val="8"/>
        </w:numPr>
        <w:rPr>
          <w:lang w:bidi="he-IL"/>
        </w:rPr>
      </w:pPr>
      <w:r w:rsidRPr="00F35F0E">
        <w:rPr>
          <w:lang w:bidi="he-IL"/>
        </w:rPr>
        <w:t xml:space="preserve">The canonicalization algorithm MUST be </w:t>
      </w:r>
      <w:hyperlink r:id="rId57" w:history="1">
        <w:r>
          <w:rPr>
            <w:rStyle w:val="Hyperlink"/>
            <w:lang w:bidi="he-IL"/>
          </w:rPr>
          <w:t>http://www.w3.org/TR/2008/REC-xml-c14n11-20080502/</w:t>
        </w:r>
      </w:hyperlink>
      <w:r w:rsidRPr="00F35F0E">
        <w:rPr>
          <w:lang w:bidi="he-IL"/>
        </w:rPr>
        <w:t>;</w:t>
      </w:r>
    </w:p>
    <w:p w:rsidR="00A71577" w:rsidRPr="00F35F0E" w:rsidRDefault="00A71577" w:rsidP="00A71577">
      <w:pPr>
        <w:pStyle w:val="Listenabsatz"/>
        <w:numPr>
          <w:ilvl w:val="0"/>
          <w:numId w:val="8"/>
        </w:numPr>
        <w:rPr>
          <w:lang w:bidi="he-IL"/>
        </w:rPr>
      </w:pPr>
      <w:r w:rsidRPr="00F35F0E">
        <w:rPr>
          <w:lang w:bidi="he-IL"/>
        </w:rPr>
        <w:t xml:space="preserve">The </w:t>
      </w:r>
      <w:proofErr w:type="spellStart"/>
      <w:r w:rsidRPr="00F35F0E">
        <w:rPr>
          <w:lang w:bidi="he-IL"/>
        </w:rPr>
        <w:t>SignatureMethod</w:t>
      </w:r>
      <w:proofErr w:type="spellEnd"/>
      <w:r w:rsidRPr="00F35F0E">
        <w:rPr>
          <w:lang w:bidi="he-IL"/>
        </w:rPr>
        <w:t xml:space="preserve"> </w:t>
      </w:r>
      <w:r w:rsidR="00265328">
        <w:rPr>
          <w:lang w:bidi="he-IL"/>
        </w:rPr>
        <w:t>SHOULD</w:t>
      </w:r>
      <w:r w:rsidRPr="00F35F0E">
        <w:rPr>
          <w:lang w:bidi="he-IL"/>
        </w:rPr>
        <w:t xml:space="preserve"> be </w:t>
      </w:r>
      <w:hyperlink r:id="rId58" w:anchor="rsa-sha256" w:history="1">
        <w:r w:rsidRPr="00F35F0E">
          <w:rPr>
            <w:rStyle w:val="Hyperlink"/>
            <w:lang w:bidi="he-IL"/>
          </w:rPr>
          <w:t>http://www.w3.org/2001/04/xmldsig-more#rsa-sha256</w:t>
        </w:r>
      </w:hyperlink>
      <w:r w:rsidRPr="00F35F0E">
        <w:rPr>
          <w:lang w:bidi="he-IL"/>
        </w:rPr>
        <w:t>;</w:t>
      </w:r>
    </w:p>
    <w:p w:rsidR="00A71577" w:rsidRPr="00F35F0E" w:rsidRDefault="00A71577" w:rsidP="00A71577">
      <w:pPr>
        <w:pStyle w:val="Listenabsatz"/>
        <w:numPr>
          <w:ilvl w:val="0"/>
          <w:numId w:val="8"/>
        </w:numPr>
        <w:rPr>
          <w:lang w:bidi="he-IL"/>
        </w:rPr>
      </w:pPr>
      <w:r w:rsidRPr="00F35F0E">
        <w:rPr>
          <w:lang w:bidi="he-IL"/>
        </w:rPr>
        <w:t xml:space="preserve">The </w:t>
      </w:r>
      <w:proofErr w:type="spellStart"/>
      <w:r w:rsidRPr="00F35F0E">
        <w:rPr>
          <w:lang w:bidi="he-IL"/>
        </w:rPr>
        <w:t>DigestMethod</w:t>
      </w:r>
      <w:proofErr w:type="spellEnd"/>
      <w:r w:rsidRPr="00F35F0E">
        <w:rPr>
          <w:lang w:bidi="he-IL"/>
        </w:rPr>
        <w:t xml:space="preserve"> </w:t>
      </w:r>
      <w:r w:rsidR="00265328">
        <w:rPr>
          <w:lang w:bidi="he-IL"/>
        </w:rPr>
        <w:t>SHOULD</w:t>
      </w:r>
      <w:r w:rsidRPr="00F35F0E">
        <w:rPr>
          <w:lang w:bidi="he-IL"/>
        </w:rPr>
        <w:t xml:space="preserve"> be </w:t>
      </w:r>
      <w:hyperlink r:id="rId59" w:anchor="sha256" w:history="1">
        <w:r w:rsidRPr="00F35F0E">
          <w:rPr>
            <w:rStyle w:val="Hyperlink"/>
            <w:lang w:bidi="he-IL"/>
          </w:rPr>
          <w:t>http://www.w3.org/2001/04/xmlenc#sha256</w:t>
        </w:r>
      </w:hyperlink>
      <w:r w:rsidRPr="00F35F0E">
        <w:rPr>
          <w:lang w:bidi="he-IL"/>
        </w:rPr>
        <w:t>.</w:t>
      </w:r>
    </w:p>
    <w:p w:rsidR="00FA5947" w:rsidRPr="00F35F0E" w:rsidRDefault="00FA5947" w:rsidP="00EE011D">
      <w:pPr>
        <w:pStyle w:val="berschrift4"/>
        <w:rPr>
          <w:lang w:bidi="he-IL"/>
        </w:rPr>
      </w:pPr>
      <w:bookmarkStart w:id="144" w:name="_Toc349609"/>
      <w:r w:rsidRPr="00F35F0E">
        <w:rPr>
          <w:lang w:bidi="he-IL"/>
        </w:rPr>
        <w:t>Verifying the signature</w:t>
      </w:r>
      <w:bookmarkEnd w:id="144"/>
    </w:p>
    <w:p w:rsidR="00001576" w:rsidRPr="00F35F0E" w:rsidRDefault="00001576" w:rsidP="00001576">
      <w:pPr>
        <w:rPr>
          <w:lang w:bidi="he-IL"/>
        </w:rPr>
      </w:pPr>
      <w:r w:rsidRPr="00F35F0E">
        <w:rPr>
          <w:lang w:bidi="he-IL"/>
        </w:rPr>
        <w:t xml:space="preserve">When verifying the signature, the SMP client has access to the full certificate as a </w:t>
      </w:r>
      <w:r>
        <w:rPr>
          <w:lang w:bidi="he-IL"/>
        </w:rPr>
        <w:t>Base</w:t>
      </w:r>
      <w:r w:rsidRPr="00F35F0E">
        <w:rPr>
          <w:lang w:bidi="he-IL"/>
        </w:rPr>
        <w:t>64 encoded X509 DER value within the &lt;Signature&gt; element. The consumer MAY verify the signature by</w:t>
      </w:r>
    </w:p>
    <w:p w:rsidR="00001576" w:rsidRPr="00F35F0E" w:rsidRDefault="00001576" w:rsidP="00001576">
      <w:pPr>
        <w:pStyle w:val="Listenabsatz"/>
        <w:numPr>
          <w:ilvl w:val="0"/>
          <w:numId w:val="9"/>
        </w:numPr>
        <w:rPr>
          <w:lang w:bidi="he-IL"/>
        </w:rPr>
      </w:pPr>
      <w:r w:rsidRPr="00F35F0E">
        <w:rPr>
          <w:lang w:bidi="he-IL"/>
        </w:rPr>
        <w:t>extracting the certificate from the &lt;ds:X509Data&gt; element,</w:t>
      </w:r>
    </w:p>
    <w:p w:rsidR="00001576" w:rsidRPr="00F35F0E" w:rsidRDefault="00001576" w:rsidP="00001576">
      <w:pPr>
        <w:pStyle w:val="Listenabsatz"/>
        <w:numPr>
          <w:ilvl w:val="0"/>
          <w:numId w:val="9"/>
        </w:numPr>
        <w:rPr>
          <w:lang w:bidi="he-IL"/>
        </w:rPr>
      </w:pPr>
      <w:r w:rsidRPr="00F35F0E">
        <w:rPr>
          <w:lang w:bidi="he-IL"/>
        </w:rPr>
        <w:t>verify that it has been issued by the trusted root,</w:t>
      </w:r>
    </w:p>
    <w:p w:rsidR="00001576" w:rsidRPr="00F35F0E" w:rsidRDefault="00001576" w:rsidP="00001576">
      <w:pPr>
        <w:pStyle w:val="Listenabsatz"/>
        <w:numPr>
          <w:ilvl w:val="0"/>
          <w:numId w:val="9"/>
        </w:numPr>
        <w:rPr>
          <w:lang w:bidi="he-IL"/>
        </w:rPr>
      </w:pPr>
      <w:r w:rsidRPr="00F35F0E">
        <w:rPr>
          <w:lang w:bidi="he-IL"/>
        </w:rPr>
        <w:t>perform a validation of the signature, and</w:t>
      </w:r>
    </w:p>
    <w:p w:rsidR="00001576" w:rsidRPr="00F35F0E" w:rsidRDefault="00001576" w:rsidP="00001576">
      <w:pPr>
        <w:pStyle w:val="Listenabsatz"/>
        <w:numPr>
          <w:ilvl w:val="0"/>
          <w:numId w:val="9"/>
        </w:numPr>
        <w:rPr>
          <w:lang w:bidi="he-IL"/>
        </w:rPr>
      </w:pPr>
      <w:r w:rsidRPr="00F35F0E">
        <w:rPr>
          <w:lang w:bidi="he-IL"/>
        </w:rPr>
        <w:t>perform the required certificate validation steps (which might include checking expiration/activation dates and revocation lists).</w:t>
      </w:r>
    </w:p>
    <w:p w:rsidR="00FA5947" w:rsidRPr="00F35F0E" w:rsidRDefault="00FA5947" w:rsidP="00E40809">
      <w:pPr>
        <w:pStyle w:val="berschrift4"/>
        <w:rPr>
          <w:lang w:bidi="he-IL"/>
        </w:rPr>
      </w:pPr>
      <w:bookmarkStart w:id="145" w:name="_Toc349610"/>
      <w:r w:rsidRPr="00F35F0E">
        <w:rPr>
          <w:lang w:bidi="he-IL"/>
        </w:rPr>
        <w:t>Verifying the signature of the destination SMP</w:t>
      </w:r>
      <w:bookmarkEnd w:id="145"/>
    </w:p>
    <w:p w:rsidR="00A07FD3" w:rsidRPr="00F35F0E" w:rsidRDefault="00A07FD3" w:rsidP="00A07FD3">
      <w:pPr>
        <w:rPr>
          <w:lang w:bidi="he-IL"/>
        </w:rPr>
      </w:pPr>
      <w:r w:rsidRPr="00F35F0E">
        <w:rPr>
          <w:lang w:bidi="he-IL"/>
        </w:rPr>
        <w:t xml:space="preserve">For the redirect scheme, </w:t>
      </w:r>
      <w:commentRangeStart w:id="146"/>
      <w:r w:rsidRPr="00F35F0E">
        <w:rPr>
          <w:lang w:bidi="he-IL"/>
        </w:rPr>
        <w:t>the unique identifier of the destination SMP signing certificate MUST be stored at the redirecting SMP.</w:t>
      </w:r>
      <w:commentRangeEnd w:id="146"/>
      <w:r w:rsidR="00A57003">
        <w:rPr>
          <w:rStyle w:val="Kommentarzeichen"/>
        </w:rPr>
        <w:commentReference w:id="146"/>
      </w:r>
      <w:r w:rsidRPr="00F35F0E">
        <w:rPr>
          <w:lang w:bidi="he-IL"/>
        </w:rPr>
        <w:t xml:space="preserve">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rsidR="006F32BC" w:rsidRPr="00F35F0E" w:rsidRDefault="006F32BC" w:rsidP="006F32BC">
      <w:pPr>
        <w:pStyle w:val="berschrift4"/>
        <w:rPr>
          <w:lang w:bidi="he-IL"/>
        </w:rPr>
      </w:pPr>
      <w:bookmarkStart w:id="147" w:name="_Toc349611"/>
      <w:proofErr w:type="spellStart"/>
      <w:r w:rsidRPr="00F35F0E">
        <w:rPr>
          <w:lang w:bidi="he-IL"/>
        </w:rPr>
        <w:t>XAdES</w:t>
      </w:r>
      <w:bookmarkEnd w:id="147"/>
      <w:proofErr w:type="spellEnd"/>
    </w:p>
    <w:bookmarkStart w:id="148" w:name="_Toc287332011"/>
    <w:p w:rsidR="00711872" w:rsidRPr="00F35F0E" w:rsidRDefault="00D931EF" w:rsidP="00711872">
      <w:pPr>
        <w:rPr>
          <w:lang w:bidi="he-IL"/>
        </w:rPr>
      </w:pPr>
      <w:r w:rsidRPr="00F35F0E">
        <w:rPr>
          <w:lang w:bidi="he-IL"/>
        </w:rPr>
        <w:fldChar w:fldCharType="begin"/>
      </w:r>
      <w:r w:rsidR="00711872" w:rsidRPr="00F35F0E">
        <w:rPr>
          <w:lang w:bidi="he-IL"/>
        </w:rPr>
        <w:instrText xml:space="preserve"> REF XAdES \h </w:instrText>
      </w:r>
      <w:r w:rsidRPr="00F35F0E">
        <w:rPr>
          <w:lang w:bidi="he-IL"/>
        </w:rPr>
      </w:r>
      <w:r w:rsidRPr="00F35F0E">
        <w:rPr>
          <w:lang w:bidi="he-IL"/>
        </w:rPr>
        <w:fldChar w:fldCharType="separate"/>
      </w:r>
      <w:r w:rsidR="005761AC" w:rsidRPr="00F35F0E">
        <w:rPr>
          <w:b/>
        </w:rPr>
        <w:t xml:space="preserve"> [</w:t>
      </w:r>
      <w:proofErr w:type="spellStart"/>
      <w:r w:rsidR="005761AC" w:rsidRPr="00F35F0E">
        <w:rPr>
          <w:b/>
        </w:rPr>
        <w:t>XAdES</w:t>
      </w:r>
      <w:proofErr w:type="spellEnd"/>
      <w:r w:rsidR="005761AC" w:rsidRPr="00F35F0E">
        <w:rPr>
          <w:b/>
        </w:rPr>
        <w:t>]</w:t>
      </w:r>
      <w:r w:rsidRPr="00F35F0E">
        <w:rPr>
          <w:lang w:bidi="he-IL"/>
        </w:rPr>
        <w:fldChar w:fldCharType="end"/>
      </w:r>
      <w:r w:rsidR="00711872" w:rsidRPr="00F35F0E">
        <w:rPr>
          <w:lang w:bidi="he-IL"/>
        </w:rPr>
        <w:t xml:space="preserve"> defines a set of forms that extends </w:t>
      </w:r>
      <w:proofErr w:type="spellStart"/>
      <w:r w:rsidR="00711872" w:rsidRPr="00F35F0E">
        <w:rPr>
          <w:lang w:bidi="he-IL"/>
        </w:rPr>
        <w:t>XMLDSig</w:t>
      </w:r>
      <w:proofErr w:type="spellEnd"/>
      <w:r w:rsidR="00711872" w:rsidRPr="00F35F0E">
        <w:rPr>
          <w:lang w:bidi="he-IL"/>
        </w:rPr>
        <w:t xml:space="preserve"> and allows adding some validation data to the signature. A compliant implementation of </w:t>
      </w:r>
      <w:proofErr w:type="spellStart"/>
      <w:r w:rsidR="00711872" w:rsidRPr="00F35F0E">
        <w:rPr>
          <w:lang w:bidi="he-IL"/>
        </w:rPr>
        <w:t>XAdES</w:t>
      </w:r>
      <w:proofErr w:type="spellEnd"/>
      <w:r w:rsidR="00711872" w:rsidRPr="00F35F0E">
        <w:rPr>
          <w:lang w:bidi="he-IL"/>
        </w:rPr>
        <w:t xml:space="preserve"> guarantees wide acceptance in implementing legal regulations, and supports signature validation best practices in general.</w:t>
      </w:r>
    </w:p>
    <w:p w:rsidR="00711872" w:rsidRPr="00F35F0E" w:rsidRDefault="00711872" w:rsidP="00711872">
      <w:pPr>
        <w:rPr>
          <w:lang w:bidi="he-IL"/>
        </w:rPr>
      </w:pPr>
      <w:proofErr w:type="spellStart"/>
      <w:r w:rsidRPr="00F35F0E">
        <w:rPr>
          <w:lang w:bidi="he-IL"/>
        </w:rPr>
        <w:t>XAdES</w:t>
      </w:r>
      <w:proofErr w:type="spellEnd"/>
      <w:r w:rsidRPr="00F35F0E">
        <w:rPr>
          <w:lang w:bidi="he-IL"/>
        </w:rPr>
        <w:t xml:space="preserve"> schema files have been added to the SMP distribution as a convenience and users MAY choose to include an OPTIONAL </w:t>
      </w:r>
      <w:proofErr w:type="spellStart"/>
      <w:r w:rsidRPr="00F35F0E">
        <w:rPr>
          <w:lang w:bidi="he-IL"/>
        </w:rPr>
        <w:t>XAdES</w:t>
      </w:r>
      <w:proofErr w:type="spellEnd"/>
      <w:r w:rsidRPr="00F35F0E">
        <w:rPr>
          <w:lang w:bidi="he-IL"/>
        </w:rPr>
        <w:t xml:space="preserve"> extension inside of a digital signature. The presence of these schema files does not oblige the use of </w:t>
      </w:r>
      <w:proofErr w:type="spellStart"/>
      <w:r w:rsidRPr="00F35F0E">
        <w:rPr>
          <w:lang w:bidi="he-IL"/>
        </w:rPr>
        <w:t>XAdES</w:t>
      </w:r>
      <w:proofErr w:type="spellEnd"/>
      <w:r w:rsidRPr="00F35F0E">
        <w:rPr>
          <w:lang w:bidi="he-IL"/>
        </w:rPr>
        <w:t>.</w:t>
      </w:r>
    </w:p>
    <w:p w:rsidR="00AE0702" w:rsidRPr="00F35F0E" w:rsidRDefault="00AE0702" w:rsidP="00FD22AC">
      <w:pPr>
        <w:pStyle w:val="berschrift1"/>
      </w:pPr>
      <w:bookmarkStart w:id="149" w:name="_Toc349612"/>
      <w:r w:rsidRPr="00F35F0E">
        <w:lastRenderedPageBreak/>
        <w:t>Conformance</w:t>
      </w:r>
      <w:bookmarkEnd w:id="148"/>
      <w:bookmarkEnd w:id="149"/>
    </w:p>
    <w:p w:rsidR="00805BD5" w:rsidRPr="00F35F0E" w:rsidRDefault="00805BD5" w:rsidP="00805BD5">
      <w:r w:rsidRPr="00F35F0E">
        <w:t>A Service Metadata Publishing implementation exhibits core conformance when complying with all of the following criteria:</w:t>
      </w:r>
    </w:p>
    <w:p w:rsidR="00805BD5" w:rsidRPr="00F35F0E" w:rsidRDefault="00805BD5" w:rsidP="00805BD5">
      <w:pPr>
        <w:pStyle w:val="Listenabsatz"/>
        <w:numPr>
          <w:ilvl w:val="0"/>
          <w:numId w:val="10"/>
        </w:numPr>
      </w:pPr>
      <w:r w:rsidRPr="00F35F0E">
        <w:t>The implementation MUST NOT violate any document constraints expressed by the schemas ServiceGroup-2.0.xsd and ServiceMetadata-2.0.xsd</w:t>
      </w:r>
    </w:p>
    <w:p w:rsidR="00805BD5" w:rsidRPr="00F35F0E" w:rsidRDefault="00805BD5" w:rsidP="00805BD5">
      <w:pPr>
        <w:pStyle w:val="Listenabsatz"/>
        <w:numPr>
          <w:ilvl w:val="0"/>
          <w:numId w:val="10"/>
        </w:numPr>
      </w:pPr>
      <w:r w:rsidRPr="00F35F0E">
        <w:t>When using digital signatures, the signing and verification must strictly adhere to the rules defined in section</w:t>
      </w:r>
      <w:r w:rsidR="00D47907">
        <w:t xml:space="preserve"> </w:t>
      </w:r>
      <w:r w:rsidR="00D931EF">
        <w:fldChar w:fldCharType="begin"/>
      </w:r>
      <w:r w:rsidR="00D47907">
        <w:instrText xml:space="preserve"> REF _Ref349774 \r \h </w:instrText>
      </w:r>
      <w:r w:rsidR="00D931EF">
        <w:fldChar w:fldCharType="separate"/>
      </w:r>
      <w:r w:rsidR="00D47907">
        <w:t>5.6.2</w:t>
      </w:r>
      <w:r w:rsidR="00D931EF">
        <w:fldChar w:fldCharType="end"/>
      </w:r>
    </w:p>
    <w:p w:rsidR="00805BD5" w:rsidRPr="00F35F0E" w:rsidRDefault="00805BD5" w:rsidP="00805BD5">
      <w:pPr>
        <w:pStyle w:val="Listenabsatz"/>
        <w:numPr>
          <w:ilvl w:val="0"/>
          <w:numId w:val="10"/>
        </w:numPr>
      </w:pPr>
      <w:r w:rsidRPr="00F35F0E">
        <w:t xml:space="preserve">The service discovery process MUST be executed as defined in section </w:t>
      </w:r>
      <w:r w:rsidR="00D931EF" w:rsidRPr="00F35F0E">
        <w:fldChar w:fldCharType="begin"/>
      </w:r>
      <w:r w:rsidRPr="00F35F0E">
        <w:instrText xml:space="preserve"> REF _Ref512287909 \r \h </w:instrText>
      </w:r>
      <w:r w:rsidR="00D931EF" w:rsidRPr="00F35F0E">
        <w:fldChar w:fldCharType="separate"/>
      </w:r>
      <w:r w:rsidR="005761AC">
        <w:t>2.1</w:t>
      </w:r>
      <w:r w:rsidR="00D931EF" w:rsidRPr="00F35F0E">
        <w:fldChar w:fldCharType="end"/>
      </w:r>
    </w:p>
    <w:p w:rsidR="00805BD5" w:rsidRPr="00F35F0E" w:rsidRDefault="00805BD5" w:rsidP="00805BD5">
      <w:pPr>
        <w:pStyle w:val="Listenabsatz"/>
        <w:numPr>
          <w:ilvl w:val="0"/>
          <w:numId w:val="10"/>
        </w:numPr>
      </w:pPr>
      <w:r w:rsidRPr="00F35F0E">
        <w:t>The implementation MUST implement the REST binding as defined in sections</w:t>
      </w:r>
      <w:r w:rsidR="00085AC4">
        <w:t xml:space="preserve"> </w:t>
      </w:r>
      <w:r w:rsidR="00D931EF">
        <w:fldChar w:fldCharType="begin"/>
      </w:r>
      <w:r w:rsidR="00085AC4">
        <w:instrText xml:space="preserve"> REF _Ref349834 \r \h </w:instrText>
      </w:r>
      <w:r w:rsidR="00D931EF">
        <w:fldChar w:fldCharType="separate"/>
      </w:r>
      <w:r w:rsidR="00085AC4">
        <w:t>5.2</w:t>
      </w:r>
      <w:r w:rsidR="00D931EF">
        <w:fldChar w:fldCharType="end"/>
      </w:r>
      <w:r w:rsidRPr="00F35F0E">
        <w:t xml:space="preserve">, </w:t>
      </w:r>
      <w:r w:rsidR="00D931EF">
        <w:fldChar w:fldCharType="begin"/>
      </w:r>
      <w:r w:rsidR="00085AC4">
        <w:instrText xml:space="preserve"> REF _Ref349849 \r \h </w:instrText>
      </w:r>
      <w:r w:rsidR="00D931EF">
        <w:fldChar w:fldCharType="separate"/>
      </w:r>
      <w:r w:rsidR="00085AC4">
        <w:t>5.3</w:t>
      </w:r>
      <w:r w:rsidR="00D931EF">
        <w:fldChar w:fldCharType="end"/>
      </w:r>
      <w:r w:rsidRPr="00F35F0E">
        <w:t xml:space="preserve">, </w:t>
      </w:r>
      <w:r w:rsidR="00D931EF">
        <w:fldChar w:fldCharType="begin"/>
      </w:r>
      <w:r w:rsidR="00085AC4">
        <w:instrText xml:space="preserve"> REF _Ref349859 \r \h </w:instrText>
      </w:r>
      <w:r w:rsidR="00D931EF">
        <w:fldChar w:fldCharType="separate"/>
      </w:r>
      <w:r w:rsidR="00085AC4">
        <w:t>5.4</w:t>
      </w:r>
      <w:r w:rsidR="00D931EF">
        <w:fldChar w:fldCharType="end"/>
      </w:r>
      <w:r w:rsidR="00085AC4">
        <w:t xml:space="preserve"> </w:t>
      </w:r>
      <w:r w:rsidRPr="00F35F0E">
        <w:t>and</w:t>
      </w:r>
      <w:r w:rsidR="00085AC4">
        <w:t xml:space="preserve"> </w:t>
      </w:r>
      <w:r w:rsidR="00D931EF">
        <w:fldChar w:fldCharType="begin"/>
      </w:r>
      <w:r w:rsidR="00085AC4">
        <w:instrText xml:space="preserve"> REF _Ref349874 \r \h </w:instrText>
      </w:r>
      <w:r w:rsidR="00D931EF">
        <w:fldChar w:fldCharType="separate"/>
      </w:r>
      <w:r w:rsidR="00085AC4">
        <w:t>5.5</w:t>
      </w:r>
      <w:r w:rsidR="00D931EF">
        <w:fldChar w:fldCharType="end"/>
      </w:r>
      <w:r w:rsidRPr="00F35F0E">
        <w:t xml:space="preserve"> of this specification</w:t>
      </w:r>
    </w:p>
    <w:p w:rsidR="00805BD5" w:rsidRPr="00F35F0E" w:rsidRDefault="00805BD5" w:rsidP="00805BD5">
      <w:bookmarkStart w:id="150" w:name="_GoBack"/>
      <w:bookmarkEnd w:id="150"/>
      <w:r w:rsidRPr="00F35F0E">
        <w:t>This specification allows extensions. The use of extensions SHALL NOT contradict nor cause non-conformance with this specification.</w:t>
      </w:r>
    </w:p>
    <w:p w:rsidR="0052099F" w:rsidRPr="00F35F0E" w:rsidRDefault="00BB2941" w:rsidP="008C100C">
      <w:pPr>
        <w:pStyle w:val="AppendixHeading1"/>
      </w:pPr>
      <w:bookmarkStart w:id="151" w:name="_Toc349613"/>
      <w:proofErr w:type="spellStart"/>
      <w:r w:rsidRPr="00F35F0E">
        <w:lastRenderedPageBreak/>
        <w:t>ServiceGroup</w:t>
      </w:r>
      <w:proofErr w:type="spellEnd"/>
      <w:r w:rsidRPr="00F35F0E">
        <w:t xml:space="preserve"> </w:t>
      </w:r>
      <w:r w:rsidR="00E2575E" w:rsidRPr="00F35F0E">
        <w:t xml:space="preserve">example </w:t>
      </w:r>
      <w:r w:rsidRPr="00F35F0E">
        <w:t>(non-normative)</w:t>
      </w:r>
      <w:bookmarkEnd w:id="151"/>
    </w:p>
    <w:p w:rsidR="00CC143D" w:rsidRPr="00CC143D" w:rsidRDefault="00CC143D" w:rsidP="00CC143D">
      <w:pPr>
        <w:pStyle w:val="NumberedCode"/>
        <w:rPr>
          <w:sz w:val="18"/>
        </w:rPr>
      </w:pPr>
      <w:r w:rsidRPr="00CC143D">
        <w:rPr>
          <w:sz w:val="18"/>
        </w:rPr>
        <w:t>&lt;?xml version="1.0" encoding="UTF-8"?&gt;</w:t>
      </w:r>
    </w:p>
    <w:p w:rsidR="00CC143D" w:rsidRPr="00CC143D" w:rsidRDefault="00CC143D" w:rsidP="00CC143D">
      <w:pPr>
        <w:pStyle w:val="NumberedCode"/>
        <w:rPr>
          <w:sz w:val="18"/>
        </w:rPr>
      </w:pPr>
      <w:r w:rsidRPr="00CC143D">
        <w:rPr>
          <w:sz w:val="18"/>
        </w:rPr>
        <w:t>&lt;</w:t>
      </w:r>
      <w:proofErr w:type="spellStart"/>
      <w:r w:rsidRPr="00CC143D">
        <w:rPr>
          <w:sz w:val="18"/>
        </w:rPr>
        <w:t>ServiceGroup</w:t>
      </w:r>
      <w:proofErr w:type="spellEnd"/>
      <w:r w:rsidRPr="00CC143D">
        <w:rPr>
          <w:sz w:val="18"/>
        </w:rPr>
        <w:t xml:space="preserve"> xmlns:smb</w:t>
      </w:r>
      <w:commentRangeStart w:id="152"/>
      <w:r w:rsidRPr="00CC143D">
        <w:rPr>
          <w:sz w:val="18"/>
        </w:rPr>
        <w:t>="http://docs.oasis-open.org/bdxr/ns/SMP/2/BasicComponents"</w:t>
      </w:r>
      <w:commentRangeEnd w:id="152"/>
      <w:r w:rsidR="00602922">
        <w:rPr>
          <w:rStyle w:val="Kommentarzeichen"/>
          <w:rFonts w:ascii="Arial" w:hAnsi="Arial" w:cs="Times New Roman"/>
          <w:bCs w:val="0"/>
        </w:rPr>
        <w:commentReference w:id="152"/>
      </w:r>
    </w:p>
    <w:p w:rsidR="00CC143D" w:rsidRPr="00CC143D" w:rsidRDefault="00CC143D" w:rsidP="00CC143D">
      <w:pPr>
        <w:pStyle w:val="NumberedCode"/>
        <w:rPr>
          <w:sz w:val="18"/>
        </w:rPr>
      </w:pPr>
      <w:r w:rsidRPr="00CC143D">
        <w:rPr>
          <w:sz w:val="18"/>
        </w:rPr>
        <w:t xml:space="preserve">              xmlns:ext="http://docs.oasis-open.org/bdxr/ns/SMP/2/ExtensionComponents"</w:t>
      </w:r>
    </w:p>
    <w:p w:rsidR="00CC143D" w:rsidRPr="00CC143D" w:rsidRDefault="00CC143D" w:rsidP="00CC143D">
      <w:pPr>
        <w:pStyle w:val="NumberedCode"/>
        <w:rPr>
          <w:sz w:val="18"/>
        </w:rPr>
      </w:pPr>
      <w:r w:rsidRPr="00CC143D">
        <w:rPr>
          <w:sz w:val="18"/>
        </w:rPr>
        <w:t xml:space="preserve">              xmlns:sma="http://docs.oasis-open.org/bdxr/ns/SMP/2/AggregateComponents"</w:t>
      </w:r>
    </w:p>
    <w:p w:rsidR="00CC143D" w:rsidRPr="00CC143D" w:rsidRDefault="00CC143D" w:rsidP="00CC143D">
      <w:pPr>
        <w:pStyle w:val="NumberedCode"/>
        <w:rPr>
          <w:sz w:val="18"/>
        </w:rPr>
      </w:pPr>
      <w:r w:rsidRPr="00CC143D">
        <w:rPr>
          <w:sz w:val="18"/>
        </w:rPr>
        <w:t xml:space="preserve">              </w:t>
      </w:r>
      <w:proofErr w:type="spellStart"/>
      <w:r w:rsidRPr="00CC143D">
        <w:rPr>
          <w:sz w:val="18"/>
        </w:rPr>
        <w:t>xmlns</w:t>
      </w:r>
      <w:proofErr w:type="spellEnd"/>
      <w:r w:rsidRPr="00CC143D">
        <w:rPr>
          <w:sz w:val="18"/>
        </w:rPr>
        <w:t>="http://docs.oasis-open.org/bdxr/ns/SMP/2/ServiceGroup"&gt;</w:t>
      </w:r>
    </w:p>
    <w:p w:rsidR="00CC143D" w:rsidRPr="00CC143D" w:rsidRDefault="00CC143D" w:rsidP="00CC143D">
      <w:pPr>
        <w:pStyle w:val="NumberedCode"/>
        <w:rPr>
          <w:sz w:val="18"/>
        </w:rPr>
      </w:pPr>
      <w:r w:rsidRPr="00CC143D">
        <w:rPr>
          <w:sz w:val="18"/>
        </w:rPr>
        <w:t xml:space="preserve">    &lt;</w:t>
      </w:r>
      <w:proofErr w:type="spellStart"/>
      <w:r w:rsidRPr="00CC143D">
        <w:rPr>
          <w:sz w:val="18"/>
        </w:rPr>
        <w:t>smb</w:t>
      </w:r>
      <w:proofErr w:type="gramStart"/>
      <w:r w:rsidRPr="00CC143D">
        <w:rPr>
          <w:sz w:val="18"/>
        </w:rPr>
        <w:t>:SMPVersionID</w:t>
      </w:r>
      <w:proofErr w:type="spellEnd"/>
      <w:proofErr w:type="gramEnd"/>
      <w:r w:rsidRPr="00CC143D">
        <w:rPr>
          <w:sz w:val="18"/>
        </w:rPr>
        <w:t>&gt;2.0&lt;/</w:t>
      </w:r>
      <w:proofErr w:type="spellStart"/>
      <w:r w:rsidRPr="00CC143D">
        <w:rPr>
          <w:sz w:val="18"/>
        </w:rPr>
        <w:t>smb:SMPVersionID</w:t>
      </w:r>
      <w:proofErr w:type="spellEnd"/>
      <w:r w:rsidRPr="00CC143D">
        <w:rPr>
          <w:sz w:val="18"/>
        </w:rPr>
        <w:t>&gt;</w:t>
      </w:r>
    </w:p>
    <w:p w:rsidR="00CC143D" w:rsidRPr="00CC143D" w:rsidRDefault="00CC143D" w:rsidP="00CC143D">
      <w:pPr>
        <w:pStyle w:val="NumberedCode"/>
        <w:rPr>
          <w:sz w:val="18"/>
        </w:rPr>
      </w:pPr>
      <w:r w:rsidRPr="00CC143D">
        <w:rPr>
          <w:sz w:val="18"/>
        </w:rPr>
        <w:t xml:space="preserve">    &lt;</w:t>
      </w:r>
      <w:proofErr w:type="spellStart"/>
      <w:r w:rsidRPr="00CC143D">
        <w:rPr>
          <w:sz w:val="18"/>
        </w:rPr>
        <w:t>smb</w:t>
      </w:r>
      <w:proofErr w:type="gramStart"/>
      <w:r w:rsidRPr="00CC143D">
        <w:rPr>
          <w:sz w:val="18"/>
        </w:rPr>
        <w:t>:ParticipantID</w:t>
      </w:r>
      <w:proofErr w:type="spellEnd"/>
      <w:proofErr w:type="gramEnd"/>
      <w:r w:rsidRPr="00CC143D">
        <w:rPr>
          <w:sz w:val="18"/>
        </w:rPr>
        <w:t xml:space="preserve"> schemeID="iso6523-actorid-upis"&gt;9908:810418052&lt;/smb:ParticipantID&gt;</w:t>
      </w:r>
    </w:p>
    <w:p w:rsidR="00CC143D" w:rsidRPr="00CC143D" w:rsidRDefault="00CC143D" w:rsidP="00CC143D">
      <w:pPr>
        <w:pStyle w:val="NumberedCode"/>
        <w:rPr>
          <w:sz w:val="18"/>
        </w:rPr>
      </w:pPr>
      <w:r w:rsidRPr="00CC143D">
        <w:rPr>
          <w:sz w:val="18"/>
        </w:rPr>
        <w:t xml:space="preserve">    &lt;</w:t>
      </w:r>
      <w:proofErr w:type="spellStart"/>
      <w:proofErr w:type="gramStart"/>
      <w:r w:rsidRPr="00CC143D">
        <w:rPr>
          <w:sz w:val="18"/>
        </w:rPr>
        <w:t>sma:</w:t>
      </w:r>
      <w:proofErr w:type="gramEnd"/>
      <w:r w:rsidRPr="00CC143D">
        <w:rPr>
          <w:sz w:val="18"/>
        </w:rPr>
        <w:t>ServiceReference</w:t>
      </w:r>
      <w:proofErr w:type="spellEnd"/>
      <w:r w:rsidRPr="00CC143D">
        <w:rPr>
          <w:sz w:val="18"/>
        </w:rPr>
        <w:t>&gt;</w:t>
      </w:r>
    </w:p>
    <w:p w:rsidR="00CC143D" w:rsidRPr="00CC143D" w:rsidRDefault="00CC143D" w:rsidP="00CC143D">
      <w:pPr>
        <w:pStyle w:val="NumberedCode"/>
        <w:rPr>
          <w:sz w:val="18"/>
        </w:rPr>
      </w:pPr>
      <w:r w:rsidRPr="00CC143D">
        <w:rPr>
          <w:sz w:val="18"/>
        </w:rPr>
        <w:t xml:space="preserve">        &lt;</w:t>
      </w:r>
      <w:proofErr w:type="spellStart"/>
      <w:r w:rsidRPr="00CC143D">
        <w:rPr>
          <w:sz w:val="18"/>
        </w:rPr>
        <w:t>smb:ID</w:t>
      </w:r>
      <w:proofErr w:type="spellEnd"/>
      <w:r w:rsidRPr="00CC143D">
        <w:rPr>
          <w:sz w:val="18"/>
        </w:rPr>
        <w:t xml:space="preserve"> schemeID="</w:t>
      </w:r>
      <w:commentRangeStart w:id="153"/>
      <w:r w:rsidRPr="00CC143D">
        <w:rPr>
          <w:sz w:val="18"/>
        </w:rPr>
        <w:t>busdox-docid-qns</w:t>
      </w:r>
      <w:commentRangeEnd w:id="153"/>
      <w:r w:rsidR="00F84D84">
        <w:rPr>
          <w:rStyle w:val="Kommentarzeichen"/>
          <w:rFonts w:ascii="Arial" w:hAnsi="Arial" w:cs="Times New Roman"/>
          <w:bCs w:val="0"/>
        </w:rPr>
        <w:commentReference w:id="153"/>
      </w:r>
      <w:r w:rsidRPr="00CC143D">
        <w:rPr>
          <w:sz w:val="18"/>
        </w:rPr>
        <w:t>"&gt;urn:oasis:names:specification:ubl:schema:xsd:Invoice-2::Invoice##urn:www.cenbii.eu:transaction:biitrns010:ver2.0:extended:urn:www.peppol.eu:bis:peppol5a:ver2.0:extended:urn:www.difi.no:ehf:faktura:ver2.0::2.1&lt;/smb:ID&gt;</w:t>
      </w:r>
    </w:p>
    <w:p w:rsidR="00CC143D" w:rsidRPr="00CC143D" w:rsidRDefault="00CC143D" w:rsidP="00CC143D">
      <w:pPr>
        <w:pStyle w:val="NumberedCode"/>
        <w:rPr>
          <w:sz w:val="18"/>
        </w:rPr>
      </w:pPr>
      <w:r w:rsidRPr="00CC143D">
        <w:rPr>
          <w:sz w:val="18"/>
        </w:rPr>
        <w:t xml:space="preserve">        &lt;</w:t>
      </w:r>
      <w:proofErr w:type="spellStart"/>
      <w:proofErr w:type="gramStart"/>
      <w:r w:rsidRPr="00CC143D">
        <w:rPr>
          <w:sz w:val="18"/>
        </w:rPr>
        <w:t>sma:</w:t>
      </w:r>
      <w:proofErr w:type="gramEnd"/>
      <w:r w:rsidRPr="00CC143D">
        <w:rPr>
          <w:sz w:val="18"/>
        </w:rPr>
        <w:t>Process</w:t>
      </w:r>
      <w:proofErr w:type="spellEnd"/>
      <w:r w:rsidRPr="00CC143D">
        <w:rPr>
          <w:sz w:val="18"/>
        </w:rPr>
        <w:t>&gt;</w:t>
      </w:r>
    </w:p>
    <w:p w:rsidR="00CC143D" w:rsidRPr="00CC143D" w:rsidRDefault="00CC143D" w:rsidP="00CC143D">
      <w:pPr>
        <w:pStyle w:val="NumberedCode"/>
        <w:rPr>
          <w:sz w:val="18"/>
        </w:rPr>
      </w:pPr>
      <w:r w:rsidRPr="00CC143D">
        <w:rPr>
          <w:sz w:val="18"/>
        </w:rPr>
        <w:t xml:space="preserve">            &lt;</w:t>
      </w:r>
      <w:proofErr w:type="spellStart"/>
      <w:proofErr w:type="gramStart"/>
      <w:r w:rsidRPr="00CC143D">
        <w:rPr>
          <w:sz w:val="18"/>
        </w:rPr>
        <w:t>smb:</w:t>
      </w:r>
      <w:proofErr w:type="gramEnd"/>
      <w:r w:rsidRPr="00CC143D">
        <w:rPr>
          <w:sz w:val="18"/>
        </w:rPr>
        <w:t>ID</w:t>
      </w:r>
      <w:proofErr w:type="spellEnd"/>
      <w:r w:rsidRPr="00CC143D">
        <w:rPr>
          <w:sz w:val="18"/>
        </w:rPr>
        <w:t xml:space="preserve"> schemeID="cenbii-procid-ubl"&gt;urn:www.cenbii.eu:profile:bii05:ver2.0&lt;/smb:ID&gt;</w:t>
      </w:r>
    </w:p>
    <w:p w:rsidR="00CC143D" w:rsidRPr="00CC143D" w:rsidRDefault="00CC143D" w:rsidP="00CC143D">
      <w:pPr>
        <w:pStyle w:val="NumberedCode"/>
        <w:rPr>
          <w:sz w:val="18"/>
        </w:rPr>
      </w:pPr>
      <w:r w:rsidRPr="00CC143D">
        <w:rPr>
          <w:sz w:val="18"/>
        </w:rPr>
        <w:t xml:space="preserve">        &lt;/</w:t>
      </w:r>
      <w:proofErr w:type="spellStart"/>
      <w:r w:rsidRPr="00CC143D">
        <w:rPr>
          <w:sz w:val="18"/>
        </w:rPr>
        <w:t>sma</w:t>
      </w:r>
      <w:proofErr w:type="gramStart"/>
      <w:r w:rsidRPr="00CC143D">
        <w:rPr>
          <w:sz w:val="18"/>
        </w:rPr>
        <w:t>:Process</w:t>
      </w:r>
      <w:proofErr w:type="spellEnd"/>
      <w:proofErr w:type="gramEnd"/>
      <w:r w:rsidRPr="00CC143D">
        <w:rPr>
          <w:sz w:val="18"/>
        </w:rPr>
        <w:t>&gt;</w:t>
      </w:r>
    </w:p>
    <w:p w:rsidR="00CC143D" w:rsidRPr="00CC143D" w:rsidRDefault="00CC143D" w:rsidP="00CC143D">
      <w:pPr>
        <w:pStyle w:val="NumberedCode"/>
        <w:rPr>
          <w:sz w:val="18"/>
        </w:rPr>
      </w:pPr>
      <w:r w:rsidRPr="00CC143D">
        <w:rPr>
          <w:sz w:val="18"/>
        </w:rPr>
        <w:t xml:space="preserve">    &lt;/</w:t>
      </w:r>
      <w:proofErr w:type="spellStart"/>
      <w:r w:rsidRPr="00CC143D">
        <w:rPr>
          <w:sz w:val="18"/>
        </w:rPr>
        <w:t>sma</w:t>
      </w:r>
      <w:proofErr w:type="gramStart"/>
      <w:r w:rsidRPr="00CC143D">
        <w:rPr>
          <w:sz w:val="18"/>
        </w:rPr>
        <w:t>:ServiceReference</w:t>
      </w:r>
      <w:proofErr w:type="spellEnd"/>
      <w:proofErr w:type="gramEnd"/>
      <w:r w:rsidRPr="00CC143D">
        <w:rPr>
          <w:sz w:val="18"/>
        </w:rPr>
        <w:t>&gt;</w:t>
      </w:r>
    </w:p>
    <w:p w:rsidR="00CC143D" w:rsidRPr="00CC143D" w:rsidRDefault="00CC143D" w:rsidP="00CC143D">
      <w:pPr>
        <w:pStyle w:val="NumberedCode"/>
        <w:rPr>
          <w:sz w:val="18"/>
        </w:rPr>
      </w:pPr>
      <w:r w:rsidRPr="00CC143D">
        <w:rPr>
          <w:sz w:val="18"/>
        </w:rPr>
        <w:t xml:space="preserve">    &lt;</w:t>
      </w:r>
      <w:proofErr w:type="spellStart"/>
      <w:proofErr w:type="gramStart"/>
      <w:r w:rsidRPr="00CC143D">
        <w:rPr>
          <w:sz w:val="18"/>
        </w:rPr>
        <w:t>sma:</w:t>
      </w:r>
      <w:proofErr w:type="gramEnd"/>
      <w:r w:rsidRPr="00CC143D">
        <w:rPr>
          <w:sz w:val="18"/>
        </w:rPr>
        <w:t>ServiceReference</w:t>
      </w:r>
      <w:proofErr w:type="spellEnd"/>
      <w:r w:rsidRPr="00CC143D">
        <w:rPr>
          <w:sz w:val="18"/>
        </w:rPr>
        <w:t>&gt;</w:t>
      </w:r>
    </w:p>
    <w:p w:rsidR="00CC143D" w:rsidRPr="00CC143D" w:rsidRDefault="00CC143D" w:rsidP="00CC143D">
      <w:pPr>
        <w:pStyle w:val="NumberedCode"/>
        <w:rPr>
          <w:sz w:val="18"/>
        </w:rPr>
      </w:pPr>
      <w:r w:rsidRPr="00CC143D">
        <w:rPr>
          <w:sz w:val="18"/>
        </w:rPr>
        <w:t xml:space="preserve">        &lt;</w:t>
      </w:r>
      <w:proofErr w:type="spellStart"/>
      <w:r w:rsidRPr="00CC143D">
        <w:rPr>
          <w:sz w:val="18"/>
        </w:rPr>
        <w:t>smb:ID</w:t>
      </w:r>
      <w:proofErr w:type="spellEnd"/>
      <w:r w:rsidRPr="00CC143D">
        <w:rPr>
          <w:sz w:val="18"/>
        </w:rPr>
        <w:t xml:space="preserve"> schemeID="</w:t>
      </w:r>
      <w:commentRangeStart w:id="154"/>
      <w:r w:rsidRPr="00CC143D">
        <w:rPr>
          <w:sz w:val="18"/>
        </w:rPr>
        <w:t>busdox-docid-qns</w:t>
      </w:r>
      <w:commentRangeEnd w:id="154"/>
      <w:r w:rsidR="00F84D84">
        <w:rPr>
          <w:rStyle w:val="Kommentarzeichen"/>
          <w:rFonts w:ascii="Arial" w:hAnsi="Arial" w:cs="Times New Roman"/>
          <w:bCs w:val="0"/>
        </w:rPr>
        <w:commentReference w:id="154"/>
      </w:r>
      <w:r w:rsidRPr="00CC143D">
        <w:rPr>
          <w:sz w:val="18"/>
        </w:rPr>
        <w:t>"&gt;urn:oasis:names:specification:ubl:schema:xsd:CreditNote-2::CreditNote##urn:www.cenbii.eu:transaction:biitrns014:ver2.0:extended:urn:www.peppol.eu:bis:peppol5a:ver2.0:extended:urn:www.difi.no:ehf:kreditnota:ver2.0::2.1&lt;/smb:ID&gt;</w:t>
      </w:r>
    </w:p>
    <w:p w:rsidR="00CC143D" w:rsidRPr="00CC143D" w:rsidRDefault="00CC143D" w:rsidP="00CC143D">
      <w:pPr>
        <w:pStyle w:val="NumberedCode"/>
        <w:rPr>
          <w:sz w:val="18"/>
        </w:rPr>
      </w:pPr>
      <w:r w:rsidRPr="00CC143D">
        <w:rPr>
          <w:sz w:val="18"/>
        </w:rPr>
        <w:t xml:space="preserve">        &lt;</w:t>
      </w:r>
      <w:proofErr w:type="spellStart"/>
      <w:proofErr w:type="gramStart"/>
      <w:r w:rsidRPr="00CC143D">
        <w:rPr>
          <w:sz w:val="18"/>
        </w:rPr>
        <w:t>sma:</w:t>
      </w:r>
      <w:proofErr w:type="gramEnd"/>
      <w:r w:rsidRPr="00CC143D">
        <w:rPr>
          <w:sz w:val="18"/>
        </w:rPr>
        <w:t>Process</w:t>
      </w:r>
      <w:proofErr w:type="spellEnd"/>
      <w:r w:rsidRPr="00CC143D">
        <w:rPr>
          <w:sz w:val="18"/>
        </w:rPr>
        <w:t>&gt;</w:t>
      </w:r>
    </w:p>
    <w:p w:rsidR="00CC143D" w:rsidRPr="00CC143D" w:rsidRDefault="00CC143D" w:rsidP="00CC143D">
      <w:pPr>
        <w:pStyle w:val="NumberedCode"/>
        <w:rPr>
          <w:sz w:val="18"/>
        </w:rPr>
      </w:pPr>
      <w:r w:rsidRPr="00CC143D">
        <w:rPr>
          <w:sz w:val="18"/>
        </w:rPr>
        <w:t xml:space="preserve">            &lt;</w:t>
      </w:r>
      <w:proofErr w:type="spellStart"/>
      <w:proofErr w:type="gramStart"/>
      <w:r w:rsidRPr="00CC143D">
        <w:rPr>
          <w:sz w:val="18"/>
        </w:rPr>
        <w:t>smb:</w:t>
      </w:r>
      <w:proofErr w:type="gramEnd"/>
      <w:r w:rsidRPr="00CC143D">
        <w:rPr>
          <w:sz w:val="18"/>
        </w:rPr>
        <w:t>ID</w:t>
      </w:r>
      <w:proofErr w:type="spellEnd"/>
      <w:r w:rsidRPr="00CC143D">
        <w:rPr>
          <w:sz w:val="18"/>
        </w:rPr>
        <w:t xml:space="preserve"> schemeID="cenbii-procid-ubl"&gt;urn:www.cenbii.eu:profile:bii05:ver2.0&lt;/smb:ID&gt;</w:t>
      </w:r>
    </w:p>
    <w:p w:rsidR="00CC143D" w:rsidRPr="00CC143D" w:rsidRDefault="00CC143D" w:rsidP="00CC143D">
      <w:pPr>
        <w:pStyle w:val="NumberedCode"/>
        <w:rPr>
          <w:sz w:val="18"/>
        </w:rPr>
      </w:pPr>
      <w:r w:rsidRPr="00CC143D">
        <w:rPr>
          <w:sz w:val="18"/>
        </w:rPr>
        <w:t xml:space="preserve">        &lt;/</w:t>
      </w:r>
      <w:proofErr w:type="spellStart"/>
      <w:r w:rsidRPr="00CC143D">
        <w:rPr>
          <w:sz w:val="18"/>
        </w:rPr>
        <w:t>sma</w:t>
      </w:r>
      <w:proofErr w:type="gramStart"/>
      <w:r w:rsidRPr="00CC143D">
        <w:rPr>
          <w:sz w:val="18"/>
        </w:rPr>
        <w:t>:Process</w:t>
      </w:r>
      <w:proofErr w:type="spellEnd"/>
      <w:proofErr w:type="gramEnd"/>
      <w:r w:rsidRPr="00CC143D">
        <w:rPr>
          <w:sz w:val="18"/>
        </w:rPr>
        <w:t>&gt;</w:t>
      </w:r>
    </w:p>
    <w:p w:rsidR="00CC143D" w:rsidRPr="00CC143D" w:rsidRDefault="00CC143D" w:rsidP="00CC143D">
      <w:pPr>
        <w:pStyle w:val="NumberedCode"/>
        <w:rPr>
          <w:sz w:val="18"/>
        </w:rPr>
      </w:pPr>
      <w:r w:rsidRPr="00CC143D">
        <w:rPr>
          <w:sz w:val="18"/>
        </w:rPr>
        <w:t xml:space="preserve">    &lt;/</w:t>
      </w:r>
      <w:proofErr w:type="spellStart"/>
      <w:r w:rsidRPr="00CC143D">
        <w:rPr>
          <w:sz w:val="18"/>
        </w:rPr>
        <w:t>sma</w:t>
      </w:r>
      <w:proofErr w:type="gramStart"/>
      <w:r w:rsidRPr="00CC143D">
        <w:rPr>
          <w:sz w:val="18"/>
        </w:rPr>
        <w:t>:ServiceReference</w:t>
      </w:r>
      <w:proofErr w:type="spellEnd"/>
      <w:proofErr w:type="gramEnd"/>
      <w:r w:rsidRPr="00CC143D">
        <w:rPr>
          <w:sz w:val="18"/>
        </w:rPr>
        <w:t>&gt;</w:t>
      </w:r>
    </w:p>
    <w:p w:rsidR="00884923" w:rsidRPr="00F35F0E" w:rsidRDefault="00CC143D" w:rsidP="00CC143D">
      <w:pPr>
        <w:pStyle w:val="NumberedCode"/>
        <w:rPr>
          <w:sz w:val="18"/>
        </w:rPr>
      </w:pPr>
      <w:r w:rsidRPr="00CC143D">
        <w:rPr>
          <w:sz w:val="18"/>
        </w:rPr>
        <w:t>&lt;/</w:t>
      </w:r>
      <w:proofErr w:type="spellStart"/>
      <w:r w:rsidRPr="00CC143D">
        <w:rPr>
          <w:sz w:val="18"/>
        </w:rPr>
        <w:t>ServiceGroup</w:t>
      </w:r>
      <w:proofErr w:type="spellEnd"/>
      <w:r w:rsidRPr="00CC143D">
        <w:rPr>
          <w:sz w:val="18"/>
        </w:rPr>
        <w:t>&gt;</w:t>
      </w:r>
    </w:p>
    <w:p w:rsidR="006559B3" w:rsidRPr="00F35F0E" w:rsidRDefault="00FA12C9" w:rsidP="00A05FDF">
      <w:pPr>
        <w:pStyle w:val="AppendixHeading1"/>
      </w:pPr>
      <w:bookmarkStart w:id="155" w:name="_Toc349614"/>
      <w:bookmarkStart w:id="156" w:name="_Toc85472898"/>
      <w:bookmarkStart w:id="157" w:name="_Toc287332014"/>
      <w:proofErr w:type="spellStart"/>
      <w:r w:rsidRPr="00F35F0E">
        <w:lastRenderedPageBreak/>
        <w:t>ServiceMetadata</w:t>
      </w:r>
      <w:proofErr w:type="spellEnd"/>
      <w:r w:rsidRPr="00F35F0E">
        <w:t xml:space="preserve"> example (non-normative)</w:t>
      </w:r>
      <w:bookmarkEnd w:id="155"/>
    </w:p>
    <w:p w:rsidR="00166F8E" w:rsidRPr="00166F8E" w:rsidRDefault="00166F8E" w:rsidP="00166F8E">
      <w:pPr>
        <w:pStyle w:val="NumberedCode"/>
        <w:rPr>
          <w:sz w:val="18"/>
        </w:rPr>
      </w:pPr>
      <w:r w:rsidRPr="00166F8E">
        <w:rPr>
          <w:sz w:val="18"/>
        </w:rPr>
        <w:t>&lt;?xml version="1.0" encoding="UTF-8" standalone="yes"?&gt;</w:t>
      </w:r>
    </w:p>
    <w:p w:rsidR="00166F8E" w:rsidRPr="00166F8E" w:rsidRDefault="00166F8E" w:rsidP="00166F8E">
      <w:pPr>
        <w:pStyle w:val="NumberedCode"/>
        <w:rPr>
          <w:sz w:val="18"/>
        </w:rPr>
      </w:pPr>
      <w:r w:rsidRPr="00166F8E">
        <w:rPr>
          <w:sz w:val="18"/>
        </w:rPr>
        <w:t>&lt;</w:t>
      </w:r>
      <w:proofErr w:type="spellStart"/>
      <w:r w:rsidRPr="00166F8E">
        <w:rPr>
          <w:sz w:val="18"/>
        </w:rPr>
        <w:t>ServiceMetadata</w:t>
      </w:r>
      <w:proofErr w:type="spellEnd"/>
      <w:r w:rsidRPr="00166F8E">
        <w:rPr>
          <w:sz w:val="18"/>
        </w:rPr>
        <w:t xml:space="preserve"> xmlns:smb="http://docs.oasis-open.org/bdxr/ns/SMP/2/BasicComponents"</w:t>
      </w:r>
      <w:r>
        <w:rPr>
          <w:sz w:val="18"/>
        </w:rPr>
        <w:t xml:space="preserve"> </w:t>
      </w:r>
      <w:r w:rsidRPr="00166F8E">
        <w:rPr>
          <w:sz w:val="18"/>
        </w:rPr>
        <w:t>xmlns:ext="http://docs.oasis-open.org/bdxr/ns/SMP/2/ExtensionComponents"</w:t>
      </w:r>
      <w:r>
        <w:rPr>
          <w:sz w:val="18"/>
        </w:rPr>
        <w:t xml:space="preserve"> </w:t>
      </w:r>
      <w:r w:rsidRPr="00166F8E">
        <w:rPr>
          <w:sz w:val="18"/>
        </w:rPr>
        <w:t>xmlns:sma="http://docs.oasis-open.org/bdxr/ns/SMP/2/AggregateComponents"</w:t>
      </w:r>
      <w:r>
        <w:rPr>
          <w:sz w:val="18"/>
        </w:rPr>
        <w:t xml:space="preserve"> </w:t>
      </w:r>
      <w:r w:rsidRPr="00166F8E">
        <w:rPr>
          <w:sz w:val="18"/>
        </w:rPr>
        <w:t>xmlns="http://docs.oasis-open.org/bdxr/ns/SMP/2/ServiceMetadata"&gt;</w:t>
      </w:r>
    </w:p>
    <w:p w:rsidR="00166F8E" w:rsidRPr="00166F8E" w:rsidRDefault="00F42504" w:rsidP="00166F8E">
      <w:pPr>
        <w:pStyle w:val="NumberedCode"/>
        <w:rPr>
          <w:sz w:val="18"/>
        </w:rPr>
      </w:pPr>
      <w:r>
        <w:rPr>
          <w:sz w:val="18"/>
        </w:rPr>
        <w:t xml:space="preserve">  </w:t>
      </w:r>
      <w:r w:rsidR="00166F8E" w:rsidRPr="00166F8E">
        <w:rPr>
          <w:sz w:val="18"/>
        </w:rPr>
        <w:t>&lt;</w:t>
      </w:r>
      <w:proofErr w:type="spellStart"/>
      <w:r w:rsidR="00166F8E" w:rsidRPr="00166F8E">
        <w:rPr>
          <w:sz w:val="18"/>
        </w:rPr>
        <w:t>smb</w:t>
      </w:r>
      <w:proofErr w:type="gramStart"/>
      <w:r w:rsidR="00166F8E" w:rsidRPr="00166F8E">
        <w:rPr>
          <w:sz w:val="18"/>
        </w:rPr>
        <w:t>:SMPVersionID</w:t>
      </w:r>
      <w:proofErr w:type="spellEnd"/>
      <w:proofErr w:type="gramEnd"/>
      <w:r w:rsidR="00166F8E" w:rsidRPr="00166F8E">
        <w:rPr>
          <w:sz w:val="18"/>
        </w:rPr>
        <w:t>&gt;2.0&lt;/</w:t>
      </w:r>
      <w:proofErr w:type="spellStart"/>
      <w:r w:rsidR="00166F8E" w:rsidRPr="00166F8E">
        <w:rPr>
          <w:sz w:val="18"/>
        </w:rPr>
        <w:t>smb:SMPVersionID</w:t>
      </w:r>
      <w:proofErr w:type="spellEnd"/>
      <w:r w:rsidR="00166F8E" w:rsidRPr="00166F8E">
        <w:rPr>
          <w:sz w:val="18"/>
        </w:rPr>
        <w:t>&gt;</w:t>
      </w:r>
    </w:p>
    <w:p w:rsidR="00166F8E" w:rsidRPr="00166F8E" w:rsidRDefault="00166F8E" w:rsidP="00166F8E">
      <w:pPr>
        <w:pStyle w:val="NumberedCode"/>
        <w:rPr>
          <w:sz w:val="18"/>
        </w:rPr>
      </w:pPr>
      <w:r w:rsidRPr="00166F8E">
        <w:rPr>
          <w:sz w:val="18"/>
        </w:rPr>
        <w:t xml:space="preserve">  &lt;</w:t>
      </w:r>
      <w:proofErr w:type="spellStart"/>
      <w:r w:rsidRPr="00166F8E">
        <w:rPr>
          <w:sz w:val="18"/>
        </w:rPr>
        <w:t>smb:ID</w:t>
      </w:r>
      <w:proofErr w:type="spellEnd"/>
      <w:r w:rsidRPr="00166F8E">
        <w:rPr>
          <w:sz w:val="18"/>
        </w:rPr>
        <w:t xml:space="preserve"> schemeID="</w:t>
      </w:r>
      <w:commentRangeStart w:id="158"/>
      <w:r w:rsidRPr="00166F8E">
        <w:rPr>
          <w:sz w:val="18"/>
        </w:rPr>
        <w:t>busdox-docid-qns</w:t>
      </w:r>
      <w:commentRangeEnd w:id="158"/>
      <w:r w:rsidR="00F84D84">
        <w:rPr>
          <w:rStyle w:val="Kommentarzeichen"/>
          <w:rFonts w:ascii="Arial" w:hAnsi="Arial" w:cs="Times New Roman"/>
          <w:bCs w:val="0"/>
        </w:rPr>
        <w:commentReference w:id="158"/>
      </w:r>
      <w:r w:rsidRPr="00166F8E">
        <w:rPr>
          <w:sz w:val="18"/>
        </w:rPr>
        <w:t>"&gt;urn:oasis:names:specification:ubl:schema:xsd:Invoice-2::Invoice##urn:www.cenbii.eu:transaction:biitrns010:ver2.0:extended:urn:www.peppol.eu:bis:peppol5a:ver2.0:extended:urn:www.difi.no:ehf:faktura:ver2.0::2.1&lt;/smb:ID&gt;</w:t>
      </w:r>
    </w:p>
    <w:p w:rsidR="00166F8E" w:rsidRPr="00166F8E" w:rsidRDefault="00166F8E" w:rsidP="00166F8E">
      <w:pPr>
        <w:pStyle w:val="NumberedCode"/>
        <w:rPr>
          <w:sz w:val="18"/>
        </w:rPr>
      </w:pPr>
      <w:r w:rsidRPr="00166F8E">
        <w:rPr>
          <w:sz w:val="18"/>
        </w:rPr>
        <w:t xml:space="preserve">  &lt;</w:t>
      </w:r>
      <w:proofErr w:type="spellStart"/>
      <w:r w:rsidRPr="00166F8E">
        <w:rPr>
          <w:sz w:val="18"/>
        </w:rPr>
        <w:t>smb</w:t>
      </w:r>
      <w:proofErr w:type="gramStart"/>
      <w:r w:rsidRPr="00166F8E">
        <w:rPr>
          <w:sz w:val="18"/>
        </w:rPr>
        <w:t>:ParticipantID</w:t>
      </w:r>
      <w:proofErr w:type="spellEnd"/>
      <w:proofErr w:type="gramEnd"/>
      <w:r w:rsidRPr="00166F8E">
        <w:rPr>
          <w:sz w:val="18"/>
        </w:rPr>
        <w:t xml:space="preserve"> schemeID="iso6523-actorid-upis"&gt;9908:810418052&lt;/smb:ParticipantID&gt;</w:t>
      </w:r>
    </w:p>
    <w:p w:rsidR="00166F8E" w:rsidRPr="00166F8E" w:rsidRDefault="00166F8E" w:rsidP="00166F8E">
      <w:pPr>
        <w:pStyle w:val="NumberedCode"/>
        <w:rPr>
          <w:sz w:val="18"/>
        </w:rPr>
      </w:pPr>
      <w:r w:rsidRPr="00166F8E">
        <w:rPr>
          <w:sz w:val="18"/>
        </w:rPr>
        <w:t xml:space="preserve">  &lt;</w:t>
      </w:r>
      <w:proofErr w:type="spellStart"/>
      <w:proofErr w:type="gramStart"/>
      <w:r w:rsidRPr="00166F8E">
        <w:rPr>
          <w:sz w:val="18"/>
        </w:rPr>
        <w:t>sma:</w:t>
      </w:r>
      <w:proofErr w:type="gramEnd"/>
      <w:r w:rsidRPr="00166F8E">
        <w:rPr>
          <w:sz w:val="18"/>
        </w:rPr>
        <w:t>ProcessMetadata</w:t>
      </w:r>
      <w:proofErr w:type="spellEnd"/>
      <w:r w:rsidRPr="00166F8E">
        <w:rPr>
          <w:sz w:val="18"/>
        </w:rPr>
        <w:t>&gt;</w:t>
      </w:r>
    </w:p>
    <w:p w:rsidR="00166F8E" w:rsidRPr="00166F8E" w:rsidRDefault="00166F8E" w:rsidP="00166F8E">
      <w:pPr>
        <w:pStyle w:val="NumberedCode"/>
        <w:rPr>
          <w:sz w:val="18"/>
        </w:rPr>
      </w:pPr>
      <w:r w:rsidRPr="00166F8E">
        <w:rPr>
          <w:sz w:val="18"/>
        </w:rPr>
        <w:t xml:space="preserve">  </w:t>
      </w:r>
      <w:r w:rsidR="00F42504">
        <w:rPr>
          <w:sz w:val="18"/>
        </w:rPr>
        <w:t xml:space="preserve">  </w:t>
      </w:r>
      <w:r w:rsidRPr="00166F8E">
        <w:rPr>
          <w:sz w:val="18"/>
        </w:rPr>
        <w:t>&lt;</w:t>
      </w:r>
      <w:proofErr w:type="spellStart"/>
      <w:proofErr w:type="gramStart"/>
      <w:r w:rsidRPr="00166F8E">
        <w:rPr>
          <w:sz w:val="18"/>
        </w:rPr>
        <w:t>sma:</w:t>
      </w:r>
      <w:proofErr w:type="gramEnd"/>
      <w:r w:rsidRPr="00166F8E">
        <w:rPr>
          <w:sz w:val="18"/>
        </w:rPr>
        <w:t>Process</w:t>
      </w:r>
      <w:proofErr w:type="spell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proofErr w:type="gramStart"/>
      <w:r w:rsidRPr="00166F8E">
        <w:rPr>
          <w:sz w:val="18"/>
        </w:rPr>
        <w:t>smb:</w:t>
      </w:r>
      <w:proofErr w:type="gramEnd"/>
      <w:r w:rsidRPr="00166F8E">
        <w:rPr>
          <w:sz w:val="18"/>
        </w:rPr>
        <w:t>ID</w:t>
      </w:r>
      <w:proofErr w:type="spellEnd"/>
      <w:r w:rsidRPr="00166F8E">
        <w:rPr>
          <w:sz w:val="18"/>
        </w:rPr>
        <w:t xml:space="preserve"> schemeID="cenbii-procid-ubl"&gt;urn:www.cenbii.eu:profile:bii05:ver2.0&lt;/smb:ID&gt;</w:t>
      </w:r>
    </w:p>
    <w:p w:rsidR="00166F8E" w:rsidRPr="00166F8E" w:rsidRDefault="00166F8E" w:rsidP="00166F8E">
      <w:pPr>
        <w:pStyle w:val="NumberedCode"/>
        <w:rPr>
          <w:sz w:val="18"/>
        </w:rPr>
      </w:pPr>
      <w:commentRangeStart w:id="159"/>
      <w:r w:rsidRPr="00166F8E">
        <w:rPr>
          <w:sz w:val="18"/>
        </w:rPr>
        <w:t xml:space="preserve">      &lt;/</w:t>
      </w:r>
      <w:proofErr w:type="spellStart"/>
      <w:r w:rsidRPr="00166F8E">
        <w:rPr>
          <w:sz w:val="18"/>
        </w:rPr>
        <w:t>sma</w:t>
      </w:r>
      <w:proofErr w:type="gramStart"/>
      <w:r w:rsidRPr="00166F8E">
        <w:rPr>
          <w:sz w:val="18"/>
        </w:rPr>
        <w:t>:Process</w:t>
      </w:r>
      <w:proofErr w:type="spellEnd"/>
      <w:proofErr w:type="gram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proofErr w:type="gramStart"/>
      <w:r w:rsidRPr="00166F8E">
        <w:rPr>
          <w:sz w:val="18"/>
        </w:rPr>
        <w:t>sma:</w:t>
      </w:r>
      <w:proofErr w:type="gramEnd"/>
      <w:r w:rsidRPr="00166F8E">
        <w:rPr>
          <w:sz w:val="18"/>
        </w:rPr>
        <w:t>Endpoint</w:t>
      </w:r>
      <w:proofErr w:type="spellEnd"/>
      <w:r w:rsidRPr="00166F8E">
        <w:rPr>
          <w:sz w:val="18"/>
        </w:rPr>
        <w:t>&gt;</w:t>
      </w:r>
    </w:p>
    <w:p w:rsidR="00166F8E" w:rsidRPr="00166F8E" w:rsidRDefault="00166F8E" w:rsidP="00166F8E">
      <w:pPr>
        <w:pStyle w:val="NumberedCode"/>
        <w:rPr>
          <w:sz w:val="18"/>
        </w:rPr>
      </w:pPr>
      <w:r w:rsidRPr="00166F8E">
        <w:rPr>
          <w:sz w:val="18"/>
        </w:rPr>
        <w:t xml:space="preserve">      </w:t>
      </w:r>
      <w:r w:rsidR="00F42504">
        <w:rPr>
          <w:sz w:val="18"/>
        </w:rPr>
        <w:t xml:space="preserve">  </w:t>
      </w:r>
      <w:r w:rsidRPr="00166F8E">
        <w:rPr>
          <w:sz w:val="18"/>
        </w:rPr>
        <w:t>&lt;smb</w:t>
      </w:r>
      <w:proofErr w:type="gramStart"/>
      <w:r w:rsidRPr="00166F8E">
        <w:rPr>
          <w:sz w:val="18"/>
        </w:rPr>
        <w:t>:TransportProfileID</w:t>
      </w:r>
      <w:proofErr w:type="gramEnd"/>
      <w:r w:rsidRPr="00166F8E">
        <w:rPr>
          <w:sz w:val="18"/>
        </w:rPr>
        <w:t>&gt;busdox-transport-as2-ver1p0&lt;/smb:TransportProfileID&gt;</w:t>
      </w:r>
    </w:p>
    <w:p w:rsidR="00166F8E" w:rsidRPr="00166F8E" w:rsidRDefault="00166F8E" w:rsidP="00166F8E">
      <w:pPr>
        <w:pStyle w:val="NumberedCode"/>
        <w:rPr>
          <w:sz w:val="18"/>
        </w:rPr>
      </w:pPr>
      <w:r w:rsidRPr="00166F8E">
        <w:rPr>
          <w:sz w:val="18"/>
        </w:rPr>
        <w:t xml:space="preserve">        &lt;</w:t>
      </w:r>
      <w:proofErr w:type="spellStart"/>
      <w:r w:rsidRPr="00166F8E">
        <w:rPr>
          <w:sz w:val="18"/>
        </w:rPr>
        <w:t>smb:Description</w:t>
      </w:r>
      <w:proofErr w:type="spellEnd"/>
      <w:r w:rsidRPr="00166F8E">
        <w:rPr>
          <w:sz w:val="18"/>
        </w:rPr>
        <w:t>&gt;contact@example.com&lt;/</w:t>
      </w:r>
      <w:proofErr w:type="spellStart"/>
      <w:r w:rsidRPr="00166F8E">
        <w:rPr>
          <w:sz w:val="18"/>
        </w:rPr>
        <w:t>smb:Description</w:t>
      </w:r>
      <w:proofErr w:type="spell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r w:rsidRPr="00166F8E">
        <w:rPr>
          <w:sz w:val="18"/>
        </w:rPr>
        <w:t>smb</w:t>
      </w:r>
      <w:proofErr w:type="gramStart"/>
      <w:r w:rsidRPr="00166F8E">
        <w:rPr>
          <w:sz w:val="18"/>
        </w:rPr>
        <w:t>:Contact</w:t>
      </w:r>
      <w:proofErr w:type="spellEnd"/>
      <w:proofErr w:type="gramEnd"/>
      <w:r w:rsidRPr="00166F8E">
        <w:rPr>
          <w:sz w:val="18"/>
        </w:rPr>
        <w:t>&gt;Access point for testing&lt;/</w:t>
      </w:r>
      <w:proofErr w:type="spellStart"/>
      <w:r w:rsidRPr="00166F8E">
        <w:rPr>
          <w:sz w:val="18"/>
        </w:rPr>
        <w:t>smb:Contact</w:t>
      </w:r>
      <w:proofErr w:type="spell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r w:rsidRPr="00166F8E">
        <w:rPr>
          <w:sz w:val="18"/>
        </w:rPr>
        <w:t>smb:AddressURI</w:t>
      </w:r>
      <w:proofErr w:type="spellEnd"/>
      <w:r w:rsidRPr="00166F8E">
        <w:rPr>
          <w:sz w:val="18"/>
        </w:rPr>
        <w:t>&gt;https://ap.example.com/as2&lt;/smb:AddressURI&gt;</w:t>
      </w:r>
    </w:p>
    <w:p w:rsidR="00166F8E" w:rsidRPr="00166F8E" w:rsidRDefault="00166F8E" w:rsidP="00166F8E">
      <w:pPr>
        <w:pStyle w:val="NumberedCode"/>
        <w:rPr>
          <w:sz w:val="18"/>
        </w:rPr>
      </w:pPr>
      <w:r w:rsidRPr="00166F8E">
        <w:rPr>
          <w:sz w:val="18"/>
        </w:rPr>
        <w:t xml:space="preserve">        &lt;</w:t>
      </w:r>
      <w:proofErr w:type="spellStart"/>
      <w:r w:rsidRPr="00166F8E">
        <w:rPr>
          <w:sz w:val="18"/>
        </w:rPr>
        <w:t>smb</w:t>
      </w:r>
      <w:proofErr w:type="gramStart"/>
      <w:r w:rsidRPr="00166F8E">
        <w:rPr>
          <w:sz w:val="18"/>
        </w:rPr>
        <w:t>:ActivationDate</w:t>
      </w:r>
      <w:proofErr w:type="spellEnd"/>
      <w:proofErr w:type="gramEnd"/>
      <w:r w:rsidRPr="00166F8E">
        <w:rPr>
          <w:sz w:val="18"/>
        </w:rPr>
        <w:t>&gt;2018-04-12&lt;/</w:t>
      </w:r>
      <w:proofErr w:type="spellStart"/>
      <w:r w:rsidRPr="00166F8E">
        <w:rPr>
          <w:sz w:val="18"/>
        </w:rPr>
        <w:t>smb:ActivationDate</w:t>
      </w:r>
      <w:proofErr w:type="spell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r w:rsidRPr="00166F8E">
        <w:rPr>
          <w:sz w:val="18"/>
        </w:rPr>
        <w:t>smb</w:t>
      </w:r>
      <w:proofErr w:type="gramStart"/>
      <w:r w:rsidRPr="00166F8E">
        <w:rPr>
          <w:sz w:val="18"/>
        </w:rPr>
        <w:t>:ExpirationDate</w:t>
      </w:r>
      <w:proofErr w:type="spellEnd"/>
      <w:proofErr w:type="gramEnd"/>
      <w:r w:rsidRPr="00166F8E">
        <w:rPr>
          <w:sz w:val="18"/>
        </w:rPr>
        <w:t>&gt;2020-04-12&lt;/</w:t>
      </w:r>
      <w:proofErr w:type="spellStart"/>
      <w:r w:rsidRPr="00166F8E">
        <w:rPr>
          <w:sz w:val="18"/>
        </w:rPr>
        <w:t>smb:ExpirationDate</w:t>
      </w:r>
      <w:proofErr w:type="spell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proofErr w:type="gramStart"/>
      <w:r w:rsidRPr="00166F8E">
        <w:rPr>
          <w:sz w:val="18"/>
        </w:rPr>
        <w:t>sma:</w:t>
      </w:r>
      <w:proofErr w:type="gramEnd"/>
      <w:r w:rsidRPr="00166F8E">
        <w:rPr>
          <w:sz w:val="18"/>
        </w:rPr>
        <w:t>Certificate</w:t>
      </w:r>
      <w:proofErr w:type="spellEnd"/>
      <w:r w:rsidRPr="00166F8E">
        <w:rPr>
          <w:sz w:val="18"/>
        </w:rPr>
        <w:t>&gt;</w:t>
      </w:r>
    </w:p>
    <w:p w:rsidR="00166F8E" w:rsidRPr="00166F8E" w:rsidRDefault="00166F8E" w:rsidP="00166F8E">
      <w:pPr>
        <w:pStyle w:val="NumberedCode"/>
        <w:rPr>
          <w:sz w:val="18"/>
        </w:rPr>
      </w:pPr>
      <w:r w:rsidRPr="00166F8E">
        <w:rPr>
          <w:sz w:val="18"/>
        </w:rPr>
        <w:t xml:space="preserve">        </w:t>
      </w:r>
      <w:r w:rsidR="00F42504">
        <w:rPr>
          <w:sz w:val="18"/>
        </w:rPr>
        <w:t xml:space="preserve">  </w:t>
      </w:r>
      <w:r w:rsidRPr="00166F8E">
        <w:rPr>
          <w:sz w:val="18"/>
        </w:rPr>
        <w:t>&lt;</w:t>
      </w:r>
      <w:proofErr w:type="spellStart"/>
      <w:r w:rsidRPr="00166F8E">
        <w:rPr>
          <w:sz w:val="18"/>
        </w:rPr>
        <w:t>smb</w:t>
      </w:r>
      <w:proofErr w:type="gramStart"/>
      <w:r w:rsidRPr="00166F8E">
        <w:rPr>
          <w:sz w:val="18"/>
        </w:rPr>
        <w:t>:Description</w:t>
      </w:r>
      <w:proofErr w:type="spellEnd"/>
      <w:proofErr w:type="gramEnd"/>
      <w:r w:rsidRPr="00166F8E">
        <w:rPr>
          <w:sz w:val="18"/>
        </w:rPr>
        <w:t>&gt;CN=EXAMPLE AP,C=NO&lt;/</w:t>
      </w:r>
      <w:proofErr w:type="spellStart"/>
      <w:r w:rsidRPr="00166F8E">
        <w:rPr>
          <w:sz w:val="18"/>
        </w:rPr>
        <w:t>smb:Description</w:t>
      </w:r>
      <w:proofErr w:type="spell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r w:rsidRPr="00166F8E">
        <w:rPr>
          <w:sz w:val="18"/>
        </w:rPr>
        <w:t>smb</w:t>
      </w:r>
      <w:proofErr w:type="gramStart"/>
      <w:r w:rsidRPr="00166F8E">
        <w:rPr>
          <w:sz w:val="18"/>
        </w:rPr>
        <w:t>:ActivationDate</w:t>
      </w:r>
      <w:proofErr w:type="spellEnd"/>
      <w:proofErr w:type="gramEnd"/>
      <w:r w:rsidRPr="00166F8E">
        <w:rPr>
          <w:sz w:val="18"/>
        </w:rPr>
        <w:t>&gt;2018-04-12&lt;/</w:t>
      </w:r>
      <w:proofErr w:type="spellStart"/>
      <w:r w:rsidRPr="00166F8E">
        <w:rPr>
          <w:sz w:val="18"/>
        </w:rPr>
        <w:t>smb:ActivationDate</w:t>
      </w:r>
      <w:proofErr w:type="spell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r w:rsidRPr="00166F8E">
        <w:rPr>
          <w:sz w:val="18"/>
        </w:rPr>
        <w:t>smb</w:t>
      </w:r>
      <w:proofErr w:type="gramStart"/>
      <w:r w:rsidRPr="00166F8E">
        <w:rPr>
          <w:sz w:val="18"/>
        </w:rPr>
        <w:t>:ExpirationDate</w:t>
      </w:r>
      <w:proofErr w:type="spellEnd"/>
      <w:proofErr w:type="gramEnd"/>
      <w:r w:rsidRPr="00166F8E">
        <w:rPr>
          <w:sz w:val="18"/>
        </w:rPr>
        <w:t>&gt;2020-04-12&lt;/</w:t>
      </w:r>
      <w:proofErr w:type="spellStart"/>
      <w:r w:rsidRPr="00166F8E">
        <w:rPr>
          <w:sz w:val="18"/>
        </w:rPr>
        <w:t>smb:ExpirationDate</w:t>
      </w:r>
      <w:proofErr w:type="spellEnd"/>
      <w:r w:rsidRPr="00166F8E">
        <w:rPr>
          <w:sz w:val="18"/>
        </w:rPr>
        <w:t>&gt;</w:t>
      </w:r>
    </w:p>
    <w:p w:rsidR="00F42504" w:rsidRDefault="00166F8E" w:rsidP="00F42504">
      <w:pPr>
        <w:pStyle w:val="NumberedCode"/>
        <w:rPr>
          <w:sz w:val="18"/>
        </w:rPr>
      </w:pPr>
      <w:r w:rsidRPr="00166F8E">
        <w:rPr>
          <w:sz w:val="18"/>
        </w:rPr>
        <w:t xml:space="preserve">          &lt;</w:t>
      </w:r>
      <w:proofErr w:type="spellStart"/>
      <w:r w:rsidRPr="00166F8E">
        <w:rPr>
          <w:sz w:val="18"/>
        </w:rPr>
        <w:t>smb</w:t>
      </w:r>
      <w:proofErr w:type="gramStart"/>
      <w:r w:rsidRPr="00166F8E">
        <w:rPr>
          <w:sz w:val="18"/>
        </w:rPr>
        <w:t>:ContentBinaryObject</w:t>
      </w:r>
      <w:proofErr w:type="spellEnd"/>
      <w:proofErr w:type="gramEnd"/>
      <w:r w:rsidRPr="00166F8E">
        <w:rPr>
          <w:sz w:val="18"/>
        </w:rPr>
        <w:t xml:space="preserve"> </w:t>
      </w:r>
      <w:proofErr w:type="spellStart"/>
      <w:r w:rsidRPr="00166F8E">
        <w:rPr>
          <w:sz w:val="18"/>
        </w:rPr>
        <w:t>mimeCode</w:t>
      </w:r>
      <w:proofErr w:type="spellEnd"/>
      <w:r w:rsidRPr="00166F8E">
        <w:rPr>
          <w:sz w:val="18"/>
        </w:rPr>
        <w:t>="application/base64"&gt;</w:t>
      </w:r>
    </w:p>
    <w:p w:rsidR="00166F8E" w:rsidRPr="00166F8E" w:rsidRDefault="00F42504" w:rsidP="00F42504">
      <w:pPr>
        <w:pStyle w:val="NumberedCode"/>
        <w:rPr>
          <w:sz w:val="18"/>
        </w:rPr>
      </w:pPr>
      <w:r>
        <w:rPr>
          <w:sz w:val="18"/>
        </w:rPr>
        <w:t xml:space="preserve">            </w:t>
      </w:r>
      <w:r w:rsidR="00166F8E" w:rsidRPr="00166F8E">
        <w:rPr>
          <w:sz w:val="18"/>
        </w:rPr>
        <w:t>MIICwDCCAaigAwIBAgIEWs7kiDANBgkqhkiG9w0BAQsFADAiMQswCQYDVQQGEwJO</w:t>
      </w:r>
    </w:p>
    <w:p w:rsidR="00166F8E" w:rsidRPr="00166F8E" w:rsidRDefault="00166F8E" w:rsidP="00166F8E">
      <w:pPr>
        <w:pStyle w:val="NumberedCode"/>
        <w:rPr>
          <w:sz w:val="18"/>
        </w:rPr>
      </w:pPr>
      <w:r w:rsidRPr="00166F8E">
        <w:rPr>
          <w:sz w:val="18"/>
        </w:rPr>
        <w:t xml:space="preserve">            TzETMBEGA1UEAwwKRVhBTVBMRSBBUDAeFw0xODA0MTIwNDQ2MDBaFw0yMDA0MTIw</w:t>
      </w:r>
    </w:p>
    <w:p w:rsidR="00166F8E" w:rsidRPr="00166F8E" w:rsidRDefault="00166F8E" w:rsidP="00166F8E">
      <w:pPr>
        <w:pStyle w:val="NumberedCode"/>
        <w:rPr>
          <w:sz w:val="18"/>
        </w:rPr>
      </w:pPr>
      <w:r w:rsidRPr="00166F8E">
        <w:rPr>
          <w:sz w:val="18"/>
        </w:rPr>
        <w:t xml:space="preserve">            NDQ2MDBaMCIxCzAJBgNVBAYTAk5PMRMwEQYDVQQDDApFWEFNUExFIEFQMIIBIjAN</w:t>
      </w:r>
    </w:p>
    <w:p w:rsidR="00166F8E" w:rsidRPr="00166F8E" w:rsidRDefault="00166F8E" w:rsidP="00166F8E">
      <w:pPr>
        <w:pStyle w:val="NumberedCode"/>
        <w:rPr>
          <w:sz w:val="18"/>
        </w:rPr>
      </w:pPr>
      <w:r w:rsidRPr="00166F8E">
        <w:rPr>
          <w:sz w:val="18"/>
        </w:rPr>
        <w:t xml:space="preserve">            BgkqhkiG9w0BAQEFAAOCAQ8AMIIBCgKCAQEAtuG5qwA2sNvC9dj4purG8hkSVB9p</w:t>
      </w:r>
    </w:p>
    <w:p w:rsidR="00166F8E" w:rsidRPr="00166F8E" w:rsidRDefault="00166F8E" w:rsidP="00166F8E">
      <w:pPr>
        <w:pStyle w:val="NumberedCode"/>
        <w:rPr>
          <w:sz w:val="18"/>
        </w:rPr>
      </w:pPr>
      <w:r w:rsidRPr="00166F8E">
        <w:rPr>
          <w:sz w:val="18"/>
        </w:rPr>
        <w:t xml:space="preserve">            CWVHyO9buRrSCC+r2UxSF7Lnmr8Hjii0uIdJeFyYv0Vj9d4CjpYyEeYU2QG96wi+</w:t>
      </w:r>
    </w:p>
    <w:p w:rsidR="00166F8E" w:rsidRPr="00166F8E" w:rsidRDefault="00166F8E" w:rsidP="00166F8E">
      <w:pPr>
        <w:pStyle w:val="NumberedCode"/>
        <w:rPr>
          <w:sz w:val="18"/>
        </w:rPr>
      </w:pPr>
      <w:r w:rsidRPr="00166F8E">
        <w:rPr>
          <w:sz w:val="18"/>
        </w:rPr>
        <w:t xml:space="preserve">            w2KdE28HMZFNMwy0iV9vIkbq0esJCcAXQ4C3rPQ4e9F1Tw4oKnS6rEWCw8i8lsKE</w:t>
      </w:r>
    </w:p>
    <w:p w:rsidR="00166F8E" w:rsidRPr="00166F8E" w:rsidRDefault="00166F8E" w:rsidP="00166F8E">
      <w:pPr>
        <w:pStyle w:val="NumberedCode"/>
        <w:rPr>
          <w:sz w:val="18"/>
        </w:rPr>
      </w:pPr>
      <w:r w:rsidRPr="00166F8E">
        <w:rPr>
          <w:sz w:val="18"/>
        </w:rPr>
        <w:t xml:space="preserve">            </w:t>
      </w:r>
      <w:proofErr w:type="spellStart"/>
      <w:r w:rsidRPr="00166F8E">
        <w:rPr>
          <w:sz w:val="18"/>
        </w:rPr>
        <w:t>iS</w:t>
      </w:r>
      <w:proofErr w:type="spellEnd"/>
      <w:r w:rsidRPr="00166F8E">
        <w:rPr>
          <w:sz w:val="18"/>
        </w:rPr>
        <w:t>/</w:t>
      </w:r>
      <w:proofErr w:type="spellStart"/>
      <w:r w:rsidRPr="00166F8E">
        <w:rPr>
          <w:sz w:val="18"/>
        </w:rPr>
        <w:t>dzIFUa</w:t>
      </w:r>
      <w:proofErr w:type="spellEnd"/>
      <w:r w:rsidRPr="00166F8E">
        <w:rPr>
          <w:sz w:val="18"/>
        </w:rPr>
        <w:t>/BVtgjqHvs3siON4k1Y7BU93rZViz8ZM6LB4eA7rYU4le6a8rGKbHa6</w:t>
      </w:r>
    </w:p>
    <w:p w:rsidR="00166F8E" w:rsidRPr="00166F8E" w:rsidRDefault="00166F8E" w:rsidP="00166F8E">
      <w:pPr>
        <w:pStyle w:val="NumberedCode"/>
        <w:rPr>
          <w:sz w:val="18"/>
        </w:rPr>
      </w:pPr>
      <w:r w:rsidRPr="00166F8E">
        <w:rPr>
          <w:sz w:val="18"/>
        </w:rPr>
        <w:t xml:space="preserve">            BMSIoKgBuKr8XY9lKb2OVg65+LWTESpPkKiKRikzZhAw+mEVYmljvFwBLSp0IEKW</w:t>
      </w:r>
    </w:p>
    <w:p w:rsidR="00166F8E" w:rsidRPr="00166F8E" w:rsidRDefault="00166F8E" w:rsidP="00166F8E">
      <w:pPr>
        <w:pStyle w:val="NumberedCode"/>
        <w:rPr>
          <w:sz w:val="18"/>
        </w:rPr>
      </w:pPr>
      <w:r w:rsidRPr="00166F8E">
        <w:rPr>
          <w:sz w:val="18"/>
        </w:rPr>
        <w:t xml:space="preserve">            3qogVYGA0jz+kWWGOChk58SKsnqhbANoIucz+axxoJOLl0A5328qM7aRTwIDAQAB</w:t>
      </w:r>
    </w:p>
    <w:p w:rsidR="00166F8E" w:rsidRPr="00166F8E" w:rsidRDefault="00166F8E" w:rsidP="00166F8E">
      <w:pPr>
        <w:pStyle w:val="NumberedCode"/>
        <w:rPr>
          <w:sz w:val="18"/>
        </w:rPr>
      </w:pPr>
      <w:r w:rsidRPr="00166F8E">
        <w:rPr>
          <w:sz w:val="18"/>
        </w:rPr>
        <w:t xml:space="preserve">            MA0GCSqGSIb3DQEBCwUAA4IBAQBW7VCYhUmRR7xW+QOhUxI//</w:t>
      </w:r>
      <w:proofErr w:type="spellStart"/>
      <w:r w:rsidRPr="00166F8E">
        <w:rPr>
          <w:sz w:val="18"/>
        </w:rPr>
        <w:t>ISjupDdcQ</w:t>
      </w:r>
      <w:proofErr w:type="spellEnd"/>
      <w:r w:rsidRPr="00166F8E">
        <w:rPr>
          <w:sz w:val="18"/>
        </w:rPr>
        <w:t>/Jl7hH</w:t>
      </w:r>
    </w:p>
    <w:p w:rsidR="00166F8E" w:rsidRPr="00166F8E" w:rsidRDefault="00166F8E" w:rsidP="00166F8E">
      <w:pPr>
        <w:pStyle w:val="NumberedCode"/>
        <w:rPr>
          <w:sz w:val="18"/>
        </w:rPr>
      </w:pPr>
      <w:r w:rsidRPr="00166F8E">
        <w:rPr>
          <w:sz w:val="18"/>
        </w:rPr>
        <w:t xml:space="preserve">            CrUghjL7FmNnJKNqBAwrxcAfdwXwRltWzNT9E1btekfyw4+QL34w20kZ7SNLioZU</w:t>
      </w:r>
    </w:p>
    <w:p w:rsidR="00166F8E" w:rsidRPr="00166F8E" w:rsidRDefault="00166F8E" w:rsidP="00166F8E">
      <w:pPr>
        <w:pStyle w:val="NumberedCode"/>
        <w:rPr>
          <w:sz w:val="18"/>
        </w:rPr>
      </w:pPr>
      <w:r w:rsidRPr="00166F8E">
        <w:rPr>
          <w:sz w:val="18"/>
        </w:rPr>
        <w:t xml:space="preserve">            lxVviaoLsf0f70TMPOBGGv/uyV26l5VMBK40FXvcFwDQ5VNiJOYrsxpF//</w:t>
      </w:r>
      <w:proofErr w:type="spellStart"/>
      <w:r w:rsidRPr="00166F8E">
        <w:rPr>
          <w:sz w:val="18"/>
        </w:rPr>
        <w:t>Hh</w:t>
      </w:r>
      <w:proofErr w:type="spellEnd"/>
      <w:r w:rsidRPr="00166F8E">
        <w:rPr>
          <w:sz w:val="18"/>
        </w:rPr>
        <w:t>/t76</w:t>
      </w:r>
    </w:p>
    <w:p w:rsidR="00166F8E" w:rsidRPr="00166F8E" w:rsidRDefault="00166F8E" w:rsidP="00166F8E">
      <w:pPr>
        <w:pStyle w:val="NumberedCode"/>
        <w:rPr>
          <w:sz w:val="18"/>
        </w:rPr>
      </w:pPr>
      <w:r w:rsidRPr="00166F8E">
        <w:rPr>
          <w:sz w:val="18"/>
        </w:rPr>
        <w:t xml:space="preserve">            QMij6glyLUmYA1aS9Am0zAB5ld+U7HtJAEL6SXinPrPDR1ofcRgx3FzY5pq0PCn9</w:t>
      </w:r>
    </w:p>
    <w:p w:rsidR="00166F8E" w:rsidRPr="00166F8E" w:rsidRDefault="00166F8E" w:rsidP="00166F8E">
      <w:pPr>
        <w:pStyle w:val="NumberedCode"/>
        <w:rPr>
          <w:sz w:val="18"/>
        </w:rPr>
      </w:pPr>
      <w:r w:rsidRPr="00166F8E">
        <w:rPr>
          <w:sz w:val="18"/>
        </w:rPr>
        <w:t xml:space="preserve">            EA005L6X4eGkI3HqwpcDzYwDC29pPSfnNP50khfFJMCnT6kKhCkPJYQhcZexGJ2U</w:t>
      </w:r>
    </w:p>
    <w:p w:rsidR="00166F8E" w:rsidRPr="00166F8E" w:rsidRDefault="00166F8E" w:rsidP="00166F8E">
      <w:pPr>
        <w:pStyle w:val="NumberedCode"/>
        <w:rPr>
          <w:sz w:val="18"/>
        </w:rPr>
      </w:pPr>
      <w:r w:rsidRPr="00166F8E">
        <w:rPr>
          <w:sz w:val="18"/>
        </w:rPr>
        <w:t xml:space="preserve">            Ad5OU7Gui/WnmjM80x9qHBv2RIIQggpMy838WjPbw11gMOo+</w:t>
      </w:r>
    </w:p>
    <w:p w:rsidR="00166F8E" w:rsidRPr="00166F8E" w:rsidRDefault="00166F8E" w:rsidP="00166F8E">
      <w:pPr>
        <w:pStyle w:val="NumberedCode"/>
        <w:rPr>
          <w:sz w:val="18"/>
        </w:rPr>
      </w:pPr>
      <w:r w:rsidRPr="00166F8E">
        <w:rPr>
          <w:sz w:val="18"/>
        </w:rPr>
        <w:t xml:space="preserve">          &lt;/</w:t>
      </w:r>
      <w:proofErr w:type="spellStart"/>
      <w:r w:rsidRPr="00166F8E">
        <w:rPr>
          <w:sz w:val="18"/>
        </w:rPr>
        <w:t>smb</w:t>
      </w:r>
      <w:proofErr w:type="gramStart"/>
      <w:r w:rsidRPr="00166F8E">
        <w:rPr>
          <w:sz w:val="18"/>
        </w:rPr>
        <w:t>:ContentBinaryObject</w:t>
      </w:r>
      <w:proofErr w:type="spellEnd"/>
      <w:proofErr w:type="gram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r w:rsidRPr="00166F8E">
        <w:rPr>
          <w:sz w:val="18"/>
        </w:rPr>
        <w:t>sma</w:t>
      </w:r>
      <w:proofErr w:type="gramStart"/>
      <w:r w:rsidRPr="00166F8E">
        <w:rPr>
          <w:sz w:val="18"/>
        </w:rPr>
        <w:t>:Certificate</w:t>
      </w:r>
      <w:proofErr w:type="spellEnd"/>
      <w:proofErr w:type="gram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r w:rsidRPr="00166F8E">
        <w:rPr>
          <w:sz w:val="18"/>
        </w:rPr>
        <w:t>sma</w:t>
      </w:r>
      <w:proofErr w:type="gramStart"/>
      <w:r w:rsidRPr="00166F8E">
        <w:rPr>
          <w:sz w:val="18"/>
        </w:rPr>
        <w:t>:Endpoint</w:t>
      </w:r>
      <w:proofErr w:type="spellEnd"/>
      <w:proofErr w:type="gramEnd"/>
      <w:r w:rsidRPr="00166F8E">
        <w:rPr>
          <w:sz w:val="18"/>
        </w:rPr>
        <w:t>&gt;</w:t>
      </w:r>
    </w:p>
    <w:p w:rsidR="00166F8E" w:rsidRPr="00166F8E" w:rsidRDefault="00166F8E" w:rsidP="00166F8E">
      <w:pPr>
        <w:pStyle w:val="NumberedCode"/>
        <w:rPr>
          <w:sz w:val="18"/>
        </w:rPr>
      </w:pPr>
      <w:r w:rsidRPr="00166F8E">
        <w:rPr>
          <w:sz w:val="18"/>
        </w:rPr>
        <w:t xml:space="preserve">    &lt;/</w:t>
      </w:r>
      <w:proofErr w:type="spellStart"/>
      <w:r w:rsidRPr="00166F8E">
        <w:rPr>
          <w:sz w:val="18"/>
        </w:rPr>
        <w:t>sma</w:t>
      </w:r>
      <w:proofErr w:type="gramStart"/>
      <w:r w:rsidRPr="00166F8E">
        <w:rPr>
          <w:sz w:val="18"/>
        </w:rPr>
        <w:t>:ProcessMetadata</w:t>
      </w:r>
      <w:proofErr w:type="spellEnd"/>
      <w:proofErr w:type="gramEnd"/>
      <w:r w:rsidRPr="00166F8E">
        <w:rPr>
          <w:sz w:val="18"/>
        </w:rPr>
        <w:t>&gt;</w:t>
      </w:r>
      <w:commentRangeEnd w:id="159"/>
      <w:r w:rsidR="00602922">
        <w:rPr>
          <w:rStyle w:val="Kommentarzeichen"/>
          <w:rFonts w:ascii="Arial" w:hAnsi="Arial" w:cs="Times New Roman"/>
          <w:bCs w:val="0"/>
        </w:rPr>
        <w:commentReference w:id="159"/>
      </w:r>
    </w:p>
    <w:p w:rsidR="00AA394D" w:rsidRPr="00F35F0E" w:rsidRDefault="00166F8E" w:rsidP="00166F8E">
      <w:pPr>
        <w:pStyle w:val="NumberedCode"/>
        <w:rPr>
          <w:sz w:val="18"/>
        </w:rPr>
      </w:pPr>
      <w:r w:rsidRPr="00166F8E">
        <w:rPr>
          <w:sz w:val="18"/>
        </w:rPr>
        <w:t>&lt;/</w:t>
      </w:r>
      <w:proofErr w:type="spellStart"/>
      <w:r w:rsidRPr="00166F8E">
        <w:rPr>
          <w:sz w:val="18"/>
        </w:rPr>
        <w:t>ServiceMetadata</w:t>
      </w:r>
      <w:proofErr w:type="spellEnd"/>
      <w:r w:rsidRPr="00166F8E">
        <w:rPr>
          <w:sz w:val="18"/>
        </w:rPr>
        <w:t>&gt;</w:t>
      </w:r>
      <w:r w:rsidR="00670BA7" w:rsidRPr="00670BA7">
        <w:rPr>
          <w:sz w:val="18"/>
        </w:rPr>
        <w:t>&gt;</w:t>
      </w:r>
    </w:p>
    <w:p w:rsidR="00A65B60" w:rsidRDefault="00A65B60" w:rsidP="00244C3E">
      <w:pPr>
        <w:pStyle w:val="AppendixHeading1"/>
      </w:pPr>
      <w:bookmarkStart w:id="160" w:name="_Toc349615"/>
      <w:bookmarkStart w:id="161" w:name="_Toc85472897"/>
      <w:bookmarkStart w:id="162" w:name="_Toc287332012"/>
      <w:r>
        <w:lastRenderedPageBreak/>
        <w:t>Major changes from SMP 1.0 (non-normative)</w:t>
      </w:r>
      <w:bookmarkEnd w:id="160"/>
    </w:p>
    <w:p w:rsidR="00114075" w:rsidRDefault="00357279" w:rsidP="00A65B60">
      <w:r w:rsidRPr="00357279">
        <w:t xml:space="preserve">SMP 2.0 contains a number of improvements over the previous version 1.0. In the </w:t>
      </w:r>
      <w:r w:rsidR="00297367">
        <w:t>revision of</w:t>
      </w:r>
      <w:r w:rsidRPr="00357279">
        <w:t xml:space="preserve"> </w:t>
      </w:r>
      <w:r w:rsidR="003F4E2E">
        <w:t>the specification</w:t>
      </w:r>
      <w:r w:rsidRPr="00357279">
        <w:t>, the BDXR Technical Com</w:t>
      </w:r>
      <w:r>
        <w:t xml:space="preserve">mittee </w:t>
      </w:r>
      <w:r w:rsidR="00166DF9">
        <w:t>has been receiving feedback from existing SMP users and communities as well as from potential users</w:t>
      </w:r>
      <w:r w:rsidR="003F4E2E">
        <w:t xml:space="preserve"> in order produce a work product that fully responds to current and future expectations.</w:t>
      </w:r>
    </w:p>
    <w:p w:rsidR="00A65B60" w:rsidRDefault="00114075" w:rsidP="00A65B60">
      <w:r>
        <w:t>The key changes from the previous SMP version are in improved security in general, as well as in a more complete and elaborate data model, specifically:</w:t>
      </w:r>
    </w:p>
    <w:p w:rsidR="00114075" w:rsidRDefault="00114075" w:rsidP="00114075">
      <w:pPr>
        <w:pStyle w:val="Listenabsatz"/>
        <w:numPr>
          <w:ilvl w:val="0"/>
          <w:numId w:val="16"/>
        </w:numPr>
      </w:pPr>
      <w:r>
        <w:t xml:space="preserve">The previous static XML data model has been refactored to be more flexible and modular, so as to support </w:t>
      </w:r>
      <w:r w:rsidR="005B07C7">
        <w:t>a wider range of business scenarios. In the refactoring of the data model we have introduced new features, such as the inclusion of participant roles and the support of multiple certificates.</w:t>
      </w:r>
    </w:p>
    <w:p w:rsidR="005B07C7" w:rsidRDefault="005B07C7" w:rsidP="00114075">
      <w:pPr>
        <w:pStyle w:val="Listenabsatz"/>
        <w:numPr>
          <w:ilvl w:val="0"/>
          <w:numId w:val="16"/>
        </w:numPr>
      </w:pPr>
      <w:r>
        <w:t xml:space="preserve">The XML data model is now building on the </w:t>
      </w:r>
      <w:r w:rsidRPr="005B07C7">
        <w:t>UN/CEFACT Core Component Technical Specification</w:t>
      </w:r>
      <w:r>
        <w:t xml:space="preserve"> (</w:t>
      </w:r>
      <w:r w:rsidR="00D931EF">
        <w:fldChar w:fldCharType="begin"/>
      </w:r>
      <w:r>
        <w:instrText xml:space="preserve"> REF CCTS \h </w:instrText>
      </w:r>
      <w:r w:rsidR="00D931EF">
        <w:fldChar w:fldCharType="separate"/>
      </w:r>
      <w:r w:rsidRPr="00F35F0E">
        <w:rPr>
          <w:b/>
        </w:rPr>
        <w:t>[CCTS]</w:t>
      </w:r>
      <w:r w:rsidR="00D931EF">
        <w:fldChar w:fldCharType="end"/>
      </w:r>
      <w:r>
        <w:t xml:space="preserve">) to align with other XML implementations and to make implementation easier by </w:t>
      </w:r>
      <w:r w:rsidR="00814631">
        <w:t xml:space="preserve">reusing </w:t>
      </w:r>
      <w:r>
        <w:t xml:space="preserve">existing </w:t>
      </w:r>
      <w:r w:rsidR="00814631">
        <w:t>building blocks.</w:t>
      </w:r>
    </w:p>
    <w:p w:rsidR="005A4B39" w:rsidRDefault="005A4B39" w:rsidP="00114075">
      <w:pPr>
        <w:pStyle w:val="Listenabsatz"/>
        <w:numPr>
          <w:ilvl w:val="0"/>
          <w:numId w:val="16"/>
        </w:numPr>
      </w:pPr>
      <w:r>
        <w:t>The extension model has been improved to align with other OASIS work products.</w:t>
      </w:r>
    </w:p>
    <w:p w:rsidR="005A4B39" w:rsidRPr="00114075" w:rsidRDefault="00151E77" w:rsidP="005A4B39">
      <w:r>
        <w:t>The REST model is left mainly unchanged to facilitate an easy transformation from SMP 1.0 to SMP 2.0 for existing users, however the ter</w:t>
      </w:r>
      <w:r w:rsidR="00314FAD">
        <w:t xml:space="preserve">minology has been </w:t>
      </w:r>
      <w:r w:rsidR="006A0501">
        <w:t xml:space="preserve">changed to enhance the understanding of users working with </w:t>
      </w:r>
      <w:r w:rsidR="008D0E4F">
        <w:t xml:space="preserve">services and other </w:t>
      </w:r>
      <w:r w:rsidR="006A0501">
        <w:t>resources different from “documents”.</w:t>
      </w:r>
      <w:r w:rsidR="00C04C58">
        <w:t xml:space="preserve"> While </w:t>
      </w:r>
      <w:r w:rsidR="0077310D">
        <w:t xml:space="preserve">in that process, a new identifier scheme for “services” has been introduced in parallel to the existing </w:t>
      </w:r>
      <w:proofErr w:type="spellStart"/>
      <w:r w:rsidR="0077310D" w:rsidRPr="00F35F0E">
        <w:rPr>
          <w:rFonts w:ascii="Courier New" w:hAnsi="Courier New" w:cs="Courier New"/>
          <w:i/>
        </w:rPr>
        <w:t>bdx-docid-qns</w:t>
      </w:r>
      <w:proofErr w:type="spellEnd"/>
      <w:r w:rsidR="0077310D">
        <w:t xml:space="preserve"> used for documents.</w:t>
      </w:r>
    </w:p>
    <w:p w:rsidR="00244C3E" w:rsidRPr="00F35F0E" w:rsidRDefault="00244C3E" w:rsidP="00244C3E">
      <w:pPr>
        <w:pStyle w:val="AppendixHeading1"/>
      </w:pPr>
      <w:bookmarkStart w:id="163" w:name="_Toc349616"/>
      <w:r w:rsidRPr="00F35F0E">
        <w:lastRenderedPageBreak/>
        <w:t>Acknowledgments</w:t>
      </w:r>
      <w:bookmarkEnd w:id="161"/>
      <w:bookmarkEnd w:id="162"/>
      <w:r w:rsidRPr="00F35F0E">
        <w:t xml:space="preserve"> (non-normative)</w:t>
      </w:r>
      <w:bookmarkEnd w:id="163"/>
    </w:p>
    <w:p w:rsidR="00244C3E" w:rsidRPr="00F35F0E" w:rsidRDefault="00527A5D" w:rsidP="00244C3E">
      <w:r w:rsidRPr="00527A5D">
        <w:t>The following individuals have participated in the creation of this specification and are gratefully acknowledged:</w:t>
      </w:r>
    </w:p>
    <w:p w:rsidR="00244C3E" w:rsidRPr="00F35F0E" w:rsidRDefault="00244C3E" w:rsidP="00244C3E">
      <w:pPr>
        <w:pStyle w:val="Titlepageinfo"/>
      </w:pPr>
      <w:r w:rsidRPr="00F35F0E">
        <w:t>Participants:</w:t>
      </w:r>
      <w:r w:rsidR="00D931EF" w:rsidRPr="00F35F0E">
        <w:fldChar w:fldCharType="begin"/>
      </w:r>
      <w:r w:rsidRPr="00F35F0E">
        <w:instrText xml:space="preserve"> MACROBUTTON  </w:instrText>
      </w:r>
      <w:r w:rsidR="00D931EF" w:rsidRPr="00F35F0E">
        <w:fldChar w:fldCharType="end"/>
      </w:r>
    </w:p>
    <w:p w:rsidR="00527A5D" w:rsidRDefault="00527A5D" w:rsidP="00527A5D">
      <w:pPr>
        <w:pStyle w:val="Contributor"/>
      </w:pPr>
      <w:r>
        <w:t xml:space="preserve">Jens </w:t>
      </w:r>
      <w:proofErr w:type="spellStart"/>
      <w:r>
        <w:t>Aabol</w:t>
      </w:r>
      <w:proofErr w:type="spellEnd"/>
      <w:r>
        <w:t xml:space="preserve">, </w:t>
      </w:r>
      <w:proofErr w:type="spellStart"/>
      <w:r>
        <w:t>Difi</w:t>
      </w:r>
      <w:proofErr w:type="spellEnd"/>
      <w:r>
        <w:t>-Agency for Public Management and eGovernment</w:t>
      </w:r>
    </w:p>
    <w:p w:rsidR="00527A5D" w:rsidRDefault="00527A5D" w:rsidP="00527A5D">
      <w:pPr>
        <w:pStyle w:val="Contributor"/>
      </w:pPr>
      <w:r>
        <w:t>Todd Albers, Federal Reserve Bank of Minneapolis</w:t>
      </w:r>
    </w:p>
    <w:p w:rsidR="00527A5D" w:rsidRDefault="00527A5D" w:rsidP="00527A5D">
      <w:pPr>
        <w:pStyle w:val="Contributor"/>
      </w:pPr>
      <w:proofErr w:type="spellStart"/>
      <w:r>
        <w:t>Oriol</w:t>
      </w:r>
      <w:proofErr w:type="spellEnd"/>
      <w:r>
        <w:t xml:space="preserve"> </w:t>
      </w:r>
      <w:proofErr w:type="spellStart"/>
      <w:r>
        <w:t>Bausa</w:t>
      </w:r>
      <w:proofErr w:type="spellEnd"/>
      <w:r>
        <w:t xml:space="preserve"> </w:t>
      </w:r>
      <w:proofErr w:type="spellStart"/>
      <w:r>
        <w:t>Peris</w:t>
      </w:r>
      <w:proofErr w:type="spellEnd"/>
      <w:r>
        <w:t>, Individual</w:t>
      </w:r>
    </w:p>
    <w:p w:rsidR="00527A5D" w:rsidRDefault="00527A5D" w:rsidP="00527A5D">
      <w:pPr>
        <w:pStyle w:val="Contributor"/>
      </w:pPr>
      <w:r>
        <w:t>Kenneth Bengtsson, Individual</w:t>
      </w:r>
    </w:p>
    <w:p w:rsidR="00527A5D" w:rsidRDefault="00527A5D" w:rsidP="00527A5D">
      <w:pPr>
        <w:pStyle w:val="Contributor"/>
      </w:pPr>
      <w:proofErr w:type="spellStart"/>
      <w:r>
        <w:t>Erlend</w:t>
      </w:r>
      <w:proofErr w:type="spellEnd"/>
      <w:r>
        <w:t xml:space="preserve"> </w:t>
      </w:r>
      <w:proofErr w:type="spellStart"/>
      <w:r>
        <w:t>Klakegg</w:t>
      </w:r>
      <w:proofErr w:type="spellEnd"/>
      <w:r>
        <w:t xml:space="preserve"> Bergheim, </w:t>
      </w:r>
      <w:proofErr w:type="spellStart"/>
      <w:r>
        <w:t>Difi</w:t>
      </w:r>
      <w:proofErr w:type="spellEnd"/>
      <w:r>
        <w:t>-Agency for Public Management and eGovernment</w:t>
      </w:r>
    </w:p>
    <w:p w:rsidR="00527A5D" w:rsidRPr="00527A5D" w:rsidRDefault="00527A5D" w:rsidP="00527A5D">
      <w:pPr>
        <w:pStyle w:val="Contributor"/>
        <w:rPr>
          <w:lang w:val="da-DK"/>
        </w:rPr>
      </w:pPr>
      <w:r w:rsidRPr="00527A5D">
        <w:rPr>
          <w:lang w:val="da-DK"/>
        </w:rPr>
        <w:t>Mikkel Brun, Tradeshift Network Ltd.</w:t>
      </w:r>
    </w:p>
    <w:p w:rsidR="00527A5D" w:rsidRDefault="00527A5D" w:rsidP="00527A5D">
      <w:pPr>
        <w:pStyle w:val="Contributor"/>
      </w:pPr>
      <w:proofErr w:type="spellStart"/>
      <w:r>
        <w:t>Kees</w:t>
      </w:r>
      <w:proofErr w:type="spellEnd"/>
      <w:r>
        <w:t xml:space="preserve"> </w:t>
      </w:r>
      <w:proofErr w:type="spellStart"/>
      <w:r>
        <w:t>Duvekot</w:t>
      </w:r>
      <w:proofErr w:type="spellEnd"/>
      <w:r>
        <w:t>, RFS Holland Holding B.V.</w:t>
      </w:r>
    </w:p>
    <w:p w:rsidR="00527A5D" w:rsidRDefault="00527A5D" w:rsidP="00527A5D">
      <w:pPr>
        <w:pStyle w:val="Contributor"/>
      </w:pPr>
      <w:proofErr w:type="spellStart"/>
      <w:r>
        <w:t>Pim</w:t>
      </w:r>
      <w:proofErr w:type="spellEnd"/>
      <w:r>
        <w:t xml:space="preserve"> van </w:t>
      </w:r>
      <w:proofErr w:type="spellStart"/>
      <w:r>
        <w:t>der</w:t>
      </w:r>
      <w:proofErr w:type="spellEnd"/>
      <w:r>
        <w:t xml:space="preserve"> </w:t>
      </w:r>
      <w:proofErr w:type="spellStart"/>
      <w:r>
        <w:t>Eijk</w:t>
      </w:r>
      <w:proofErr w:type="spellEnd"/>
      <w:r>
        <w:t xml:space="preserve">, </w:t>
      </w:r>
      <w:proofErr w:type="spellStart"/>
      <w:r>
        <w:t>Sonnenglanz</w:t>
      </w:r>
      <w:proofErr w:type="spellEnd"/>
      <w:r>
        <w:t xml:space="preserve"> Consulting</w:t>
      </w:r>
    </w:p>
    <w:p w:rsidR="00527A5D" w:rsidRDefault="00527A5D" w:rsidP="00527A5D">
      <w:pPr>
        <w:pStyle w:val="Contributor"/>
      </w:pPr>
      <w:r>
        <w:t>Sander Fieten, Individual</w:t>
      </w:r>
    </w:p>
    <w:p w:rsidR="00527A5D" w:rsidRDefault="00527A5D" w:rsidP="00527A5D">
      <w:pPr>
        <w:pStyle w:val="Contributor"/>
      </w:pPr>
      <w:r>
        <w:t>Martin Forsberg, Swedish Association of Local Authorities &amp; Regions</w:t>
      </w:r>
    </w:p>
    <w:p w:rsidR="00527A5D" w:rsidRDefault="00527A5D" w:rsidP="00527A5D">
      <w:pPr>
        <w:pStyle w:val="Contributor"/>
      </w:pPr>
      <w:r>
        <w:t xml:space="preserve">Ken Holman, Crane </w:t>
      </w:r>
      <w:proofErr w:type="spellStart"/>
      <w:r>
        <w:t>Softwrights</w:t>
      </w:r>
      <w:proofErr w:type="spellEnd"/>
      <w:r>
        <w:t xml:space="preserve"> Ltd.</w:t>
      </w:r>
    </w:p>
    <w:p w:rsidR="00527A5D" w:rsidRDefault="00527A5D" w:rsidP="00527A5D">
      <w:pPr>
        <w:pStyle w:val="Contributor"/>
      </w:pPr>
      <w:r>
        <w:t>Levine Naidoo, Individual</w:t>
      </w:r>
    </w:p>
    <w:p w:rsidR="00527A5D" w:rsidRDefault="00527A5D" w:rsidP="00527A5D">
      <w:pPr>
        <w:pStyle w:val="Contributor"/>
      </w:pPr>
      <w:r>
        <w:t xml:space="preserve">Klaus Pedersen, </w:t>
      </w:r>
      <w:proofErr w:type="spellStart"/>
      <w:r>
        <w:t>Difi</w:t>
      </w:r>
      <w:proofErr w:type="spellEnd"/>
      <w:r>
        <w:t>-Agency for Public Management and eGovernment</w:t>
      </w:r>
    </w:p>
    <w:p w:rsidR="00527A5D" w:rsidRDefault="00527A5D" w:rsidP="00527A5D">
      <w:pPr>
        <w:pStyle w:val="Contributor"/>
      </w:pPr>
      <w:r>
        <w:t xml:space="preserve">Sven Rasmussen, Danish Agency for </w:t>
      </w:r>
      <w:proofErr w:type="spellStart"/>
      <w:r>
        <w:t>Digitisation</w:t>
      </w:r>
      <w:proofErr w:type="spellEnd"/>
      <w:r>
        <w:t>, Ministry of Finance</w:t>
      </w:r>
    </w:p>
    <w:p w:rsidR="00527A5D" w:rsidRDefault="00527A5D" w:rsidP="00527A5D">
      <w:pPr>
        <w:pStyle w:val="Contributor"/>
      </w:pPr>
      <w:r>
        <w:t>Steven Ryan, Individual</w:t>
      </w:r>
    </w:p>
    <w:p w:rsidR="00244C3E" w:rsidRPr="00F35F0E" w:rsidRDefault="00527A5D" w:rsidP="00527A5D">
      <w:pPr>
        <w:pStyle w:val="Contributor"/>
      </w:pPr>
      <w:r>
        <w:t xml:space="preserve">Matt Vickers, </w:t>
      </w:r>
      <w:proofErr w:type="spellStart"/>
      <w:r>
        <w:t>Xero</w:t>
      </w:r>
      <w:proofErr w:type="spellEnd"/>
    </w:p>
    <w:p w:rsidR="00244C3E" w:rsidRPr="00F35F0E" w:rsidRDefault="00244C3E" w:rsidP="00244C3E"/>
    <w:p w:rsidR="00A05FDF" w:rsidRPr="00F35F0E" w:rsidRDefault="00A05FDF" w:rsidP="00A05FDF">
      <w:pPr>
        <w:pStyle w:val="AppendixHeading1"/>
      </w:pPr>
      <w:bookmarkStart w:id="164" w:name="_Toc349617"/>
      <w:r w:rsidRPr="00F35F0E">
        <w:lastRenderedPageBreak/>
        <w:t>Revision History</w:t>
      </w:r>
      <w:bookmarkEnd w:id="156"/>
      <w:bookmarkEnd w:id="157"/>
      <w:bookmarkEnd w:id="1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7"/>
        <w:gridCol w:w="1532"/>
        <w:gridCol w:w="2547"/>
        <w:gridCol w:w="4390"/>
      </w:tblGrid>
      <w:tr w:rsidR="00F35F0E" w:rsidRPr="00F35F0E" w:rsidTr="00F35F0E">
        <w:tc>
          <w:tcPr>
            <w:tcW w:w="578" w:type="pct"/>
          </w:tcPr>
          <w:p w:rsidR="00A05FDF" w:rsidRPr="00F35F0E" w:rsidRDefault="00A05FDF" w:rsidP="00C7321D">
            <w:pPr>
              <w:jc w:val="center"/>
              <w:rPr>
                <w:b/>
              </w:rPr>
            </w:pPr>
            <w:r w:rsidRPr="00F35F0E">
              <w:rPr>
                <w:b/>
              </w:rPr>
              <w:t>Revision</w:t>
            </w:r>
          </w:p>
        </w:tc>
        <w:tc>
          <w:tcPr>
            <w:tcW w:w="800" w:type="pct"/>
          </w:tcPr>
          <w:p w:rsidR="00A05FDF" w:rsidRPr="00F35F0E" w:rsidRDefault="00A05FDF" w:rsidP="00C7321D">
            <w:pPr>
              <w:jc w:val="center"/>
              <w:rPr>
                <w:b/>
              </w:rPr>
            </w:pPr>
            <w:r w:rsidRPr="00F35F0E">
              <w:rPr>
                <w:b/>
              </w:rPr>
              <w:t>Date</w:t>
            </w:r>
          </w:p>
        </w:tc>
        <w:tc>
          <w:tcPr>
            <w:tcW w:w="1330" w:type="pct"/>
          </w:tcPr>
          <w:p w:rsidR="00A05FDF" w:rsidRPr="00F35F0E" w:rsidRDefault="00A05FDF" w:rsidP="00C7321D">
            <w:pPr>
              <w:jc w:val="center"/>
              <w:rPr>
                <w:b/>
              </w:rPr>
            </w:pPr>
            <w:r w:rsidRPr="00F35F0E">
              <w:rPr>
                <w:b/>
              </w:rPr>
              <w:t>Editor</w:t>
            </w:r>
          </w:p>
        </w:tc>
        <w:tc>
          <w:tcPr>
            <w:tcW w:w="2292" w:type="pct"/>
          </w:tcPr>
          <w:p w:rsidR="00A05FDF" w:rsidRPr="00F35F0E" w:rsidRDefault="00A05FDF" w:rsidP="00AC5012">
            <w:pPr>
              <w:rPr>
                <w:b/>
              </w:rPr>
            </w:pPr>
            <w:r w:rsidRPr="00F35F0E">
              <w:rPr>
                <w:b/>
              </w:rPr>
              <w:t>Changes Made</w:t>
            </w:r>
          </w:p>
        </w:tc>
      </w:tr>
      <w:tr w:rsidR="00F35F0E" w:rsidRPr="00F35F0E" w:rsidTr="00F35F0E">
        <w:tc>
          <w:tcPr>
            <w:tcW w:w="578" w:type="pct"/>
          </w:tcPr>
          <w:p w:rsidR="00A05FDF" w:rsidRPr="00F35F0E" w:rsidRDefault="00757408" w:rsidP="00AC5012">
            <w:r w:rsidRPr="00F35F0E">
              <w:t>WD01</w:t>
            </w:r>
          </w:p>
        </w:tc>
        <w:tc>
          <w:tcPr>
            <w:tcW w:w="800" w:type="pct"/>
          </w:tcPr>
          <w:p w:rsidR="00A05FDF" w:rsidRPr="00F35F0E" w:rsidRDefault="00757408" w:rsidP="00AC5012">
            <w:r w:rsidRPr="00F35F0E">
              <w:t>24 April 2018</w:t>
            </w:r>
          </w:p>
        </w:tc>
        <w:tc>
          <w:tcPr>
            <w:tcW w:w="1330" w:type="pct"/>
          </w:tcPr>
          <w:p w:rsidR="00757408" w:rsidRPr="00F35F0E" w:rsidRDefault="00757408" w:rsidP="00AC5012">
            <w:r w:rsidRPr="00F35F0E">
              <w:t>Ken Holman and Kenneth Bengtsson</w:t>
            </w:r>
          </w:p>
        </w:tc>
        <w:tc>
          <w:tcPr>
            <w:tcW w:w="2292" w:type="pct"/>
          </w:tcPr>
          <w:p w:rsidR="00A05FDF" w:rsidRPr="00F35F0E" w:rsidRDefault="00757408" w:rsidP="00AC5012">
            <w:r w:rsidRPr="00F35F0E">
              <w:t>First working draft of SMP 2.0.</w:t>
            </w:r>
          </w:p>
        </w:tc>
      </w:tr>
      <w:tr w:rsidR="00F35F0E" w:rsidRPr="00F35F0E" w:rsidTr="00F35F0E">
        <w:tc>
          <w:tcPr>
            <w:tcW w:w="578" w:type="pct"/>
          </w:tcPr>
          <w:p w:rsidR="00180BF1" w:rsidRPr="00F35F0E" w:rsidRDefault="00180BF1" w:rsidP="00AC5012">
            <w:r w:rsidRPr="00F35F0E">
              <w:t>WD02</w:t>
            </w:r>
          </w:p>
        </w:tc>
        <w:tc>
          <w:tcPr>
            <w:tcW w:w="800" w:type="pct"/>
          </w:tcPr>
          <w:p w:rsidR="00180BF1" w:rsidRPr="00F35F0E" w:rsidRDefault="00180BF1" w:rsidP="00AC5012">
            <w:r w:rsidRPr="00F35F0E">
              <w:t>28 April 2018</w:t>
            </w:r>
          </w:p>
        </w:tc>
        <w:tc>
          <w:tcPr>
            <w:tcW w:w="1330" w:type="pct"/>
          </w:tcPr>
          <w:p w:rsidR="00180BF1" w:rsidRPr="00F35F0E" w:rsidRDefault="00180BF1" w:rsidP="00AC5012">
            <w:r w:rsidRPr="00F35F0E">
              <w:t>Ken Holman and Kenneth Bengtsson</w:t>
            </w:r>
          </w:p>
        </w:tc>
        <w:tc>
          <w:tcPr>
            <w:tcW w:w="2292" w:type="pct"/>
          </w:tcPr>
          <w:p w:rsidR="00180BF1" w:rsidRPr="00F35F0E" w:rsidRDefault="00180BF1" w:rsidP="00AC5012">
            <w:r w:rsidRPr="00F35F0E">
              <w:t>Added additional extension points.</w:t>
            </w:r>
          </w:p>
          <w:p w:rsidR="00705F28" w:rsidRPr="00F35F0E" w:rsidRDefault="00705F28" w:rsidP="00AC5012">
            <w:r w:rsidRPr="00F35F0E">
              <w:t>Updated the service discovery diagrams.</w:t>
            </w:r>
          </w:p>
          <w:p w:rsidR="00180BF1" w:rsidRPr="00F35F0E" w:rsidRDefault="00180BF1" w:rsidP="00AC5012">
            <w:r w:rsidRPr="00F35F0E">
              <w:t>Added depictions of class diagrams.</w:t>
            </w:r>
          </w:p>
          <w:p w:rsidR="00180BF1" w:rsidRPr="00F35F0E" w:rsidRDefault="00871DE7" w:rsidP="00AC5012">
            <w:r w:rsidRPr="00F35F0E">
              <w:t xml:space="preserve">Added informative reference to </w:t>
            </w:r>
            <w:proofErr w:type="spellStart"/>
            <w:r w:rsidRPr="00F35F0E">
              <w:t>XAdES</w:t>
            </w:r>
            <w:proofErr w:type="spellEnd"/>
            <w:r w:rsidRPr="00F35F0E">
              <w:t>.</w:t>
            </w:r>
          </w:p>
          <w:p w:rsidR="00237073" w:rsidRPr="00F35F0E" w:rsidRDefault="00237073" w:rsidP="00AC5012">
            <w:r w:rsidRPr="00F35F0E">
              <w:t>Minor edits.</w:t>
            </w:r>
          </w:p>
        </w:tc>
      </w:tr>
      <w:tr w:rsidR="00F35F0E" w:rsidRPr="00F35F0E" w:rsidTr="00F35F0E">
        <w:tc>
          <w:tcPr>
            <w:tcW w:w="578" w:type="pct"/>
          </w:tcPr>
          <w:p w:rsidR="006B1863" w:rsidRPr="00F35F0E" w:rsidRDefault="006B1863" w:rsidP="00AC5012">
            <w:r w:rsidRPr="00F35F0E">
              <w:t>WD03</w:t>
            </w:r>
          </w:p>
        </w:tc>
        <w:tc>
          <w:tcPr>
            <w:tcW w:w="800" w:type="pct"/>
          </w:tcPr>
          <w:p w:rsidR="006B1863" w:rsidRPr="00F35F0E" w:rsidRDefault="006B1863" w:rsidP="00AC5012">
            <w:r w:rsidRPr="00F35F0E">
              <w:t>06 June 2018</w:t>
            </w:r>
          </w:p>
        </w:tc>
        <w:tc>
          <w:tcPr>
            <w:tcW w:w="1330" w:type="pct"/>
          </w:tcPr>
          <w:p w:rsidR="006B1863" w:rsidRPr="00F35F0E" w:rsidRDefault="00F35F0E" w:rsidP="00AC5012">
            <w:r w:rsidRPr="00F35F0E">
              <w:t xml:space="preserve">Ken Holman, Sander Fieten, </w:t>
            </w:r>
            <w:proofErr w:type="spellStart"/>
            <w:r w:rsidRPr="00F35F0E">
              <w:t>Erlend</w:t>
            </w:r>
            <w:proofErr w:type="spellEnd"/>
            <w:r w:rsidRPr="00F35F0E">
              <w:t xml:space="preserve"> </w:t>
            </w:r>
            <w:proofErr w:type="spellStart"/>
            <w:r w:rsidRPr="00F35F0E">
              <w:t>Klakegg</w:t>
            </w:r>
            <w:proofErr w:type="spellEnd"/>
            <w:r w:rsidRPr="00F35F0E">
              <w:t xml:space="preserve"> Bergheim and Kenneth Bengtsson</w:t>
            </w:r>
          </w:p>
        </w:tc>
        <w:tc>
          <w:tcPr>
            <w:tcW w:w="2292" w:type="pct"/>
          </w:tcPr>
          <w:p w:rsidR="006B1863" w:rsidRPr="00F35F0E" w:rsidRDefault="00F35F0E" w:rsidP="00AC5012">
            <w:r w:rsidRPr="00F35F0E">
              <w:t>Vario</w:t>
            </w:r>
            <w:r>
              <w:t>u</w:t>
            </w:r>
            <w:r w:rsidRPr="00F35F0E">
              <w:t xml:space="preserve">s </w:t>
            </w:r>
            <w:r>
              <w:t>minor editorial edits.</w:t>
            </w:r>
          </w:p>
        </w:tc>
      </w:tr>
      <w:tr w:rsidR="00685CCD" w:rsidRPr="00F35F0E" w:rsidTr="00F35F0E">
        <w:tc>
          <w:tcPr>
            <w:tcW w:w="578" w:type="pct"/>
          </w:tcPr>
          <w:p w:rsidR="00685CCD" w:rsidRPr="00F35F0E" w:rsidRDefault="00685CCD" w:rsidP="00685CCD">
            <w:r>
              <w:t>WD04</w:t>
            </w:r>
          </w:p>
        </w:tc>
        <w:tc>
          <w:tcPr>
            <w:tcW w:w="800" w:type="pct"/>
          </w:tcPr>
          <w:p w:rsidR="00685CCD" w:rsidRPr="00F35F0E" w:rsidRDefault="00685CCD" w:rsidP="00685CCD">
            <w:r>
              <w:t>03 December 2018</w:t>
            </w:r>
          </w:p>
        </w:tc>
        <w:tc>
          <w:tcPr>
            <w:tcW w:w="1330" w:type="pct"/>
          </w:tcPr>
          <w:p w:rsidR="00685CCD" w:rsidRPr="00F35F0E" w:rsidRDefault="00685CCD" w:rsidP="00685CCD">
            <w:r w:rsidRPr="00F35F0E">
              <w:t xml:space="preserve">Ken Holman, Sander Fieten, </w:t>
            </w:r>
            <w:proofErr w:type="spellStart"/>
            <w:r w:rsidRPr="00F35F0E">
              <w:t>Erlend</w:t>
            </w:r>
            <w:proofErr w:type="spellEnd"/>
            <w:r w:rsidRPr="00F35F0E">
              <w:t xml:space="preserve"> </w:t>
            </w:r>
            <w:proofErr w:type="spellStart"/>
            <w:r w:rsidRPr="00F35F0E">
              <w:t>Klakegg</w:t>
            </w:r>
            <w:proofErr w:type="spellEnd"/>
            <w:r w:rsidRPr="00F35F0E">
              <w:t xml:space="preserve"> Bergheim and Kenneth Bengtsson</w:t>
            </w:r>
          </w:p>
        </w:tc>
        <w:tc>
          <w:tcPr>
            <w:tcW w:w="2292" w:type="pct"/>
          </w:tcPr>
          <w:p w:rsidR="00685CCD" w:rsidRDefault="00685CCD" w:rsidP="00685CCD">
            <w:r>
              <w:t>Implemented changes from first public review.</w:t>
            </w:r>
          </w:p>
          <w:p w:rsidR="00685CCD" w:rsidRPr="00F35F0E" w:rsidRDefault="00685CCD" w:rsidP="00685CCD">
            <w:r>
              <w:t>Refactored</w:t>
            </w:r>
            <w:r w:rsidR="00930D9F">
              <w:t xml:space="preserve"> the</w:t>
            </w:r>
            <w:r>
              <w:t xml:space="preserve"> Certificate class.</w:t>
            </w:r>
          </w:p>
        </w:tc>
      </w:tr>
      <w:tr w:rsidR="005C2AC7" w:rsidRPr="00F35F0E" w:rsidTr="00F35F0E">
        <w:tc>
          <w:tcPr>
            <w:tcW w:w="578" w:type="pct"/>
          </w:tcPr>
          <w:p w:rsidR="005C2AC7" w:rsidRDefault="005C2AC7" w:rsidP="00685CCD">
            <w:r>
              <w:t>WD05</w:t>
            </w:r>
          </w:p>
        </w:tc>
        <w:tc>
          <w:tcPr>
            <w:tcW w:w="800" w:type="pct"/>
          </w:tcPr>
          <w:p w:rsidR="005C2AC7" w:rsidRDefault="00C66B34" w:rsidP="00685CCD">
            <w:r>
              <w:t xml:space="preserve">15 </w:t>
            </w:r>
            <w:r w:rsidR="00CD6C4E">
              <w:t xml:space="preserve">January </w:t>
            </w:r>
            <w:r w:rsidR="005C2AC7">
              <w:t>201</w:t>
            </w:r>
            <w:r w:rsidR="00CD6C4E">
              <w:t>9</w:t>
            </w:r>
          </w:p>
        </w:tc>
        <w:tc>
          <w:tcPr>
            <w:tcW w:w="1330" w:type="pct"/>
          </w:tcPr>
          <w:p w:rsidR="005C2AC7" w:rsidRPr="005B661B" w:rsidRDefault="000364BC" w:rsidP="00685CCD">
            <w:pPr>
              <w:rPr>
                <w:lang w:val="da-DK"/>
              </w:rPr>
            </w:pPr>
            <w:r w:rsidRPr="00F35F0E">
              <w:t xml:space="preserve">Ken Holman, Sander Fieten, </w:t>
            </w:r>
            <w:proofErr w:type="spellStart"/>
            <w:r w:rsidRPr="00F35F0E">
              <w:t>Erlend</w:t>
            </w:r>
            <w:proofErr w:type="spellEnd"/>
            <w:r w:rsidRPr="00F35F0E">
              <w:t xml:space="preserve"> </w:t>
            </w:r>
            <w:proofErr w:type="spellStart"/>
            <w:r w:rsidRPr="00F35F0E">
              <w:t>Klakegg</w:t>
            </w:r>
            <w:proofErr w:type="spellEnd"/>
            <w:r w:rsidRPr="00F35F0E">
              <w:t xml:space="preserve"> Bergheim and Kenneth Bengtsson</w:t>
            </w:r>
          </w:p>
        </w:tc>
        <w:tc>
          <w:tcPr>
            <w:tcW w:w="2292" w:type="pct"/>
          </w:tcPr>
          <w:p w:rsidR="005C2AC7" w:rsidRDefault="003A4C35" w:rsidP="00685CCD">
            <w:r>
              <w:t>Changed “</w:t>
            </w:r>
            <w:proofErr w:type="spellStart"/>
            <w:r>
              <w:t>ServiceID</w:t>
            </w:r>
            <w:proofErr w:type="spellEnd"/>
            <w:r>
              <w:t xml:space="preserve">” of the </w:t>
            </w:r>
            <w:proofErr w:type="spellStart"/>
            <w:r>
              <w:t>ServiceMetadata</w:t>
            </w:r>
            <w:proofErr w:type="spellEnd"/>
            <w:r>
              <w:t xml:space="preserve"> class to “ID”.</w:t>
            </w:r>
          </w:p>
          <w:p w:rsidR="00684B17" w:rsidRDefault="00684B17" w:rsidP="00685CCD">
            <w:r>
              <w:t xml:space="preserve">Changed the use of SHA256 in </w:t>
            </w:r>
            <w:r w:rsidR="00654034">
              <w:t>signatures to “SHOULD”.</w:t>
            </w:r>
          </w:p>
          <w:p w:rsidR="00C2619F" w:rsidRDefault="00C2619F" w:rsidP="00685CCD">
            <w:r>
              <w:t>Introduced a default “no process” identifier for processes.</w:t>
            </w:r>
          </w:p>
          <w:p w:rsidR="000B26B3" w:rsidRDefault="000B26B3" w:rsidP="00685CCD">
            <w:r>
              <w:t>Added new non-normative appendix (C) to describe main changes from SMP 1.0.</w:t>
            </w:r>
          </w:p>
          <w:p w:rsidR="00585236" w:rsidRDefault="00585236" w:rsidP="00685CCD">
            <w:r>
              <w:t xml:space="preserve">Improved descriptions in XSDs and fixed missing information in </w:t>
            </w:r>
            <w:proofErr w:type="spellStart"/>
            <w:r>
              <w:t>ProcessMetadata</w:t>
            </w:r>
            <w:proofErr w:type="spellEnd"/>
            <w:r>
              <w:t xml:space="preserve"> table.</w:t>
            </w:r>
          </w:p>
          <w:p w:rsidR="00F42504" w:rsidRDefault="00F42504" w:rsidP="00685CCD">
            <w:r>
              <w:t xml:space="preserve">Updated </w:t>
            </w:r>
            <w:proofErr w:type="spellStart"/>
            <w:r w:rsidRPr="00F42504">
              <w:t>ServiceMetadata</w:t>
            </w:r>
            <w:proofErr w:type="spellEnd"/>
            <w:r w:rsidRPr="00F42504">
              <w:t xml:space="preserve"> </w:t>
            </w:r>
            <w:r>
              <w:t xml:space="preserve">example in </w:t>
            </w:r>
            <w:r w:rsidRPr="00F42504">
              <w:t>Appendix B.</w:t>
            </w:r>
          </w:p>
          <w:p w:rsidR="00585236" w:rsidRDefault="000A5107" w:rsidP="00685CCD">
            <w:r>
              <w:t>Elaborated on the handling of percent encoding in URLs in section 3.3 to emphasize security concerns regarding the use of slashes.</w:t>
            </w:r>
          </w:p>
          <w:p w:rsidR="000364BC" w:rsidRDefault="000D7B97" w:rsidP="00685CCD">
            <w:r>
              <w:t xml:space="preserve">Introduced </w:t>
            </w:r>
            <w:r w:rsidRPr="000D7B97">
              <w:t>a</w:t>
            </w:r>
            <w:r>
              <w:t>n</w:t>
            </w:r>
            <w:r w:rsidRPr="000D7B97">
              <w:t xml:space="preserve"> identifier scheme for JSON documents/services</w:t>
            </w:r>
            <w:r>
              <w:t>.</w:t>
            </w:r>
          </w:p>
        </w:tc>
      </w:tr>
      <w:tr w:rsidR="00C66B34" w:rsidRPr="00F35F0E" w:rsidTr="00F35F0E">
        <w:tc>
          <w:tcPr>
            <w:tcW w:w="578" w:type="pct"/>
          </w:tcPr>
          <w:p w:rsidR="00C66B34" w:rsidRDefault="00C66B34" w:rsidP="00685CCD">
            <w:r>
              <w:t>WD06</w:t>
            </w:r>
          </w:p>
        </w:tc>
        <w:tc>
          <w:tcPr>
            <w:tcW w:w="800" w:type="pct"/>
          </w:tcPr>
          <w:p w:rsidR="00C66B34" w:rsidRDefault="00C66B34" w:rsidP="00685CCD">
            <w:r>
              <w:t>29 January 2019</w:t>
            </w:r>
          </w:p>
        </w:tc>
        <w:tc>
          <w:tcPr>
            <w:tcW w:w="1330" w:type="pct"/>
          </w:tcPr>
          <w:p w:rsidR="00C66B34" w:rsidRPr="00F35F0E" w:rsidRDefault="00C66B34" w:rsidP="00685CCD">
            <w:r>
              <w:t>Kenneth Bengtsson</w:t>
            </w:r>
          </w:p>
        </w:tc>
        <w:tc>
          <w:tcPr>
            <w:tcW w:w="2292" w:type="pct"/>
          </w:tcPr>
          <w:p w:rsidR="00C66B34" w:rsidRDefault="00C66B34" w:rsidP="00685CCD">
            <w:r>
              <w:t>Minor grammatical error</w:t>
            </w:r>
            <w:r w:rsidR="00424FB4">
              <w:t xml:space="preserve"> corrections</w:t>
            </w:r>
          </w:p>
        </w:tc>
      </w:tr>
    </w:tbl>
    <w:p w:rsidR="003129C6" w:rsidRPr="00F35F0E" w:rsidRDefault="003129C6" w:rsidP="003129C6"/>
    <w:sectPr w:rsidR="003129C6" w:rsidRPr="00F35F0E" w:rsidSect="0012387E">
      <w:pgSz w:w="12240" w:h="15840" w:code="1"/>
      <w:pgMar w:top="1440" w:right="1440" w:bottom="72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 w:author="Philip Helger" w:date="2019-02-17T21:57:00Z" w:initials="ph">
    <w:p w:rsidR="00F43E22" w:rsidRDefault="00F43E22">
      <w:pPr>
        <w:pStyle w:val="Kommentartext"/>
      </w:pPr>
      <w:r>
        <w:rPr>
          <w:rStyle w:val="Kommentarzeichen"/>
        </w:rPr>
        <w:annotationRef/>
      </w:r>
      <w:r>
        <w:t>The reference is broken and the referenced text is overly lengthy.</w:t>
      </w:r>
    </w:p>
  </w:comment>
  <w:comment w:id="52" w:author="Philip Helger" w:date="2019-02-17T22:03:00Z" w:initials="ph">
    <w:p w:rsidR="00F43E22" w:rsidRDefault="00F43E22">
      <w:pPr>
        <w:pStyle w:val="Kommentartext"/>
      </w:pPr>
      <w:r>
        <w:rPr>
          <w:rStyle w:val="Kommentarzeichen"/>
        </w:rPr>
        <w:annotationRef/>
      </w:r>
      <w:r>
        <w:t>What is the added value of forcing an identifier to “case insensitive”? Wouldn’t it be better to change the initial “MAY” to a “MUST”, so that the identifier scheme maintainer MUST define the requirements?</w:t>
      </w:r>
    </w:p>
    <w:p w:rsidR="00F43E22" w:rsidRDefault="00F43E22">
      <w:pPr>
        <w:pStyle w:val="Kommentartext"/>
      </w:pPr>
      <w:r>
        <w:t>I really don’t see a benefit for forcing identifiers to be handled case insensitive.</w:t>
      </w:r>
    </w:p>
  </w:comment>
  <w:comment w:id="53" w:author="Philip Helger" w:date="2019-02-17T22:07:00Z" w:initials="ph">
    <w:p w:rsidR="00EA6EF1" w:rsidRDefault="00EA6EF1">
      <w:pPr>
        <w:pStyle w:val="Kommentartext"/>
      </w:pPr>
      <w:r>
        <w:rPr>
          <w:rStyle w:val="Kommentarzeichen"/>
        </w:rPr>
        <w:annotationRef/>
      </w:r>
      <w:r>
        <w:t>“</w:t>
      </w:r>
      <w:proofErr w:type="gramStart"/>
      <w:r>
        <w:t>all</w:t>
      </w:r>
      <w:proofErr w:type="gramEnd"/>
      <w:r>
        <w:t>” is very strict. What is the folded lower case value of the digit “5”? I therefore suggest to change “all” to “all relevant”</w:t>
      </w:r>
    </w:p>
  </w:comment>
  <w:comment w:id="59" w:author="Philip Helger" w:date="2019-02-17T22:08:00Z" w:initials="ph">
    <w:p w:rsidR="00EA6EF1" w:rsidRDefault="00EA6EF1">
      <w:pPr>
        <w:pStyle w:val="Kommentartext"/>
      </w:pPr>
      <w:r>
        <w:rPr>
          <w:rStyle w:val="Kommentarzeichen"/>
        </w:rPr>
        <w:annotationRef/>
      </w:r>
      <w:r>
        <w:t>This should be 3.3</w:t>
      </w:r>
    </w:p>
  </w:comment>
  <w:comment w:id="68" w:author="Philip Helger" w:date="2019-02-17T22:09:00Z" w:initials="ph">
    <w:p w:rsidR="00EA6EF1" w:rsidRDefault="00EA6EF1">
      <w:pPr>
        <w:pStyle w:val="Kommentartext"/>
      </w:pPr>
      <w:r>
        <w:rPr>
          <w:rStyle w:val="Kommentarzeichen"/>
        </w:rPr>
        <w:annotationRef/>
      </w:r>
      <w:r>
        <w:t>Differs from definition in 3.7.1.2</w:t>
      </w:r>
    </w:p>
  </w:comment>
  <w:comment w:id="72" w:author="Philip Helger" w:date="2019-02-17T22:15:00Z" w:initials="ph">
    <w:p w:rsidR="00EA6EF1" w:rsidRDefault="00EA6EF1">
      <w:pPr>
        <w:pStyle w:val="Kommentartext"/>
      </w:pPr>
      <w:r>
        <w:rPr>
          <w:rStyle w:val="Kommentarzeichen"/>
        </w:rPr>
        <w:annotationRef/>
      </w:r>
      <w:r>
        <w:t>Having an optional identifier scheme does not work here, because for the input string “</w:t>
      </w:r>
      <w:proofErr w:type="spellStart"/>
      <w:r>
        <w:t>aa</w:t>
      </w:r>
      <w:proofErr w:type="spellEnd"/>
      <w:r>
        <w:t xml:space="preserve">::bb” it is not clear </w:t>
      </w:r>
      <w:proofErr w:type="spellStart"/>
      <w:r>
        <w:t>if</w:t>
      </w:r>
      <w:proofErr w:type="spellEnd"/>
    </w:p>
    <w:p w:rsidR="00EA6EF1" w:rsidRDefault="00EA6EF1" w:rsidP="00EA6EF1">
      <w:pPr>
        <w:pStyle w:val="Kommentartext"/>
        <w:numPr>
          <w:ilvl w:val="0"/>
          <w:numId w:val="18"/>
        </w:numPr>
      </w:pPr>
      <w:r>
        <w:t>“</w:t>
      </w:r>
      <w:proofErr w:type="spellStart"/>
      <w:proofErr w:type="gramStart"/>
      <w:r>
        <w:t>aa</w:t>
      </w:r>
      <w:proofErr w:type="spellEnd"/>
      <w:proofErr w:type="gramEnd"/>
      <w:r>
        <w:t>” is the identifier scheme and “bb” is the service id (maybe valid according to the rules defined by “</w:t>
      </w:r>
      <w:proofErr w:type="spellStart"/>
      <w:r>
        <w:t>aa</w:t>
      </w:r>
      <w:proofErr w:type="spellEnd"/>
      <w:r>
        <w:t>”!!)</w:t>
      </w:r>
    </w:p>
    <w:p w:rsidR="00EA6EF1" w:rsidRDefault="00EA6EF1" w:rsidP="00EA6EF1">
      <w:pPr>
        <w:pStyle w:val="Kommentartext"/>
        <w:numPr>
          <w:ilvl w:val="0"/>
          <w:numId w:val="18"/>
        </w:numPr>
      </w:pPr>
      <w:r>
        <w:t>No identifier scheme is present and “</w:t>
      </w:r>
      <w:proofErr w:type="spellStart"/>
      <w:r>
        <w:t>aa</w:t>
      </w:r>
      <w:proofErr w:type="spellEnd"/>
      <w:r>
        <w:t xml:space="preserve">::bb” is a value in the </w:t>
      </w:r>
      <w:proofErr w:type="spellStart"/>
      <w:r>
        <w:t>QName</w:t>
      </w:r>
      <w:proofErr w:type="spellEnd"/>
      <w:r>
        <w:t>/Subtype Identifier Scheme</w:t>
      </w:r>
    </w:p>
    <w:p w:rsidR="00EA6EF1" w:rsidRDefault="00EA6EF1" w:rsidP="00EA6EF1">
      <w:pPr>
        <w:pStyle w:val="Kommentartext"/>
      </w:pPr>
      <w:r>
        <w:t>As this section is meant as an example for that particular scheme, the identifier scheme should be mandatory and it should be the fixed value from 3.7.1.2!</w:t>
      </w:r>
    </w:p>
  </w:comment>
  <w:comment w:id="74" w:author="Philip Helger" w:date="2019-02-17T22:16:00Z" w:initials="ph">
    <w:p w:rsidR="00EA6EF1" w:rsidRDefault="00EA6EF1">
      <w:pPr>
        <w:pStyle w:val="Kommentartext"/>
      </w:pPr>
      <w:r>
        <w:rPr>
          <w:rStyle w:val="Kommentarzeichen"/>
        </w:rPr>
        <w:annotationRef/>
      </w:r>
      <w:r>
        <w:t>That assumes, that we know that an identifier scheme is present. But the identifier scheme is optional and as such we cannot safely assume this.</w:t>
      </w:r>
    </w:p>
  </w:comment>
  <w:comment w:id="75" w:author="Philip Helger" w:date="2019-02-17T22:18:00Z" w:initials="ph">
    <w:p w:rsidR="00F84D84" w:rsidRDefault="00F84D84">
      <w:pPr>
        <w:pStyle w:val="Kommentartext"/>
      </w:pPr>
      <w:r>
        <w:rPr>
          <w:rStyle w:val="Kommentarzeichen"/>
        </w:rPr>
        <w:annotationRef/>
      </w:r>
      <w:r>
        <w:t>The implication of this is, that the “subtype identifier” may not contain any “</w:t>
      </w:r>
      <w:proofErr w:type="gramStart"/>
      <w:r>
        <w:t>::”</w:t>
      </w:r>
      <w:proofErr w:type="gramEnd"/>
      <w:r>
        <w:t>. This is not stated anywhere. I think it would be beneficial if this is made explicit.</w:t>
      </w:r>
    </w:p>
    <w:p w:rsidR="00F84D84" w:rsidRDefault="00F84D84">
      <w:pPr>
        <w:pStyle w:val="Kommentartext"/>
      </w:pPr>
      <w:r>
        <w:t>Additionally “next to last” has the same meaning as “first” when put in relation to the first bullet point. Maybe a unification of the text helps in making this more clear.</w:t>
      </w:r>
    </w:p>
  </w:comment>
  <w:comment w:id="76" w:author="Philip Helger" w:date="2019-02-17T22:15:00Z" w:initials="ph">
    <w:p w:rsidR="00EA6EF1" w:rsidRDefault="00EA6EF1">
      <w:pPr>
        <w:pStyle w:val="Kommentartext"/>
      </w:pPr>
      <w:r>
        <w:rPr>
          <w:rStyle w:val="Kommentarzeichen"/>
        </w:rPr>
        <w:annotationRef/>
      </w:r>
      <w:r>
        <w:t>I suggest to also add an example for the JSON identifier scheme for the sake of understanding.</w:t>
      </w:r>
    </w:p>
  </w:comment>
  <w:comment w:id="79" w:author="Philip Helger" w:date="2019-02-17T22:19:00Z" w:initials="ph">
    <w:p w:rsidR="00F84D84" w:rsidRDefault="00F84D84">
      <w:pPr>
        <w:pStyle w:val="Kommentartext"/>
      </w:pPr>
      <w:r>
        <w:rPr>
          <w:rStyle w:val="Kommentarzeichen"/>
        </w:rPr>
        <w:annotationRef/>
      </w:r>
      <w:r>
        <w:t>Maybe it is my printer, but the quality in print is poor. Maybe there is an easy way to fix this?</w:t>
      </w:r>
    </w:p>
  </w:comment>
  <w:comment w:id="82" w:author="Philip Helger" w:date="2019-02-17T22:20:00Z" w:initials="ph">
    <w:p w:rsidR="00F84D84" w:rsidRDefault="00F84D84">
      <w:pPr>
        <w:pStyle w:val="Kommentartext"/>
      </w:pPr>
      <w:r>
        <w:rPr>
          <w:rStyle w:val="Kommentarzeichen"/>
        </w:rPr>
        <w:annotationRef/>
      </w:r>
      <w:r>
        <w:t>Is that link intentionally?</w:t>
      </w:r>
    </w:p>
  </w:comment>
  <w:comment w:id="88" w:author="Philip Helger" w:date="2019-02-17T22:09:00Z" w:initials="ph">
    <w:p w:rsidR="00EA6EF1" w:rsidRDefault="00EA6EF1">
      <w:pPr>
        <w:pStyle w:val="Kommentartext"/>
      </w:pPr>
      <w:r>
        <w:rPr>
          <w:rStyle w:val="Kommentarzeichen"/>
        </w:rPr>
        <w:annotationRef/>
      </w:r>
      <w:r>
        <w:t>Differs from definition in 3.7.1.2</w:t>
      </w:r>
    </w:p>
  </w:comment>
  <w:comment w:id="89" w:author="Philip Helger" w:date="2019-02-17T22:21:00Z" w:initials="ph">
    <w:p w:rsidR="00F84D84" w:rsidRDefault="00F84D84">
      <w:pPr>
        <w:pStyle w:val="Kommentartext"/>
      </w:pPr>
      <w:r>
        <w:rPr>
          <w:rStyle w:val="Kommentarzeichen"/>
        </w:rPr>
        <w:annotationRef/>
      </w:r>
      <w:r>
        <w:t>Differs from definition in 3.7.1.2</w:t>
      </w:r>
    </w:p>
  </w:comment>
  <w:comment w:id="90" w:author="Philip Helger" w:date="2019-02-17T22:22:00Z" w:initials="ph">
    <w:p w:rsidR="00F84D84" w:rsidRDefault="00F84D84">
      <w:pPr>
        <w:pStyle w:val="Kommentartext"/>
      </w:pPr>
      <w:r>
        <w:rPr>
          <w:rStyle w:val="Kommentarzeichen"/>
        </w:rPr>
        <w:annotationRef/>
      </w:r>
      <w:r>
        <w:t xml:space="preserve">Broken reference. Should be </w:t>
      </w:r>
      <w:proofErr w:type="spellStart"/>
      <w:r>
        <w:t>assumably</w:t>
      </w:r>
      <w:proofErr w:type="spellEnd"/>
      <w:r>
        <w:t xml:space="preserve"> 3.6</w:t>
      </w:r>
    </w:p>
  </w:comment>
  <w:comment w:id="92" w:author="Philip Helger" w:date="2019-02-17T22:21:00Z" w:initials="ph">
    <w:p w:rsidR="00F84D84" w:rsidRDefault="00F84D84">
      <w:pPr>
        <w:pStyle w:val="Kommentartext"/>
      </w:pPr>
      <w:r>
        <w:rPr>
          <w:rStyle w:val="Kommentarzeichen"/>
        </w:rPr>
        <w:annotationRef/>
      </w:r>
      <w:r>
        <w:t>Differs from definition in 3.7.1.2</w:t>
      </w:r>
    </w:p>
  </w:comment>
  <w:comment w:id="93" w:author="Philip Helger" w:date="2019-02-17T22:21:00Z" w:initials="ph">
    <w:p w:rsidR="00F84D84" w:rsidRDefault="00F84D84">
      <w:pPr>
        <w:pStyle w:val="Kommentartext"/>
      </w:pPr>
      <w:r>
        <w:rPr>
          <w:rStyle w:val="Kommentarzeichen"/>
        </w:rPr>
        <w:annotationRef/>
      </w:r>
      <w:r>
        <w:t>Differs from definition in 3.7.1.2</w:t>
      </w:r>
    </w:p>
  </w:comment>
  <w:comment w:id="96" w:author="Philip Helger" w:date="2019-02-17T22:26:00Z" w:initials="ph">
    <w:p w:rsidR="00F84D84" w:rsidRDefault="00F84D84">
      <w:pPr>
        <w:pStyle w:val="Kommentartext"/>
      </w:pPr>
      <w:r>
        <w:rPr>
          <w:rStyle w:val="Kommentarzeichen"/>
        </w:rPr>
        <w:annotationRef/>
      </w:r>
      <w:r>
        <w:t>Is that value exclusive of the identifier scheme? May be a short clarification would help here.</w:t>
      </w:r>
    </w:p>
    <w:p w:rsidR="00F84D84" w:rsidRDefault="00F84D84">
      <w:pPr>
        <w:pStyle w:val="Kommentartext"/>
      </w:pPr>
      <w:r>
        <w:t>Alternatively: is that ID really needed, since the process element is now optional and no longer mandatory?</w:t>
      </w:r>
    </w:p>
  </w:comment>
  <w:comment w:id="97" w:author="Philip Helger" w:date="2019-02-17T22:25:00Z" w:initials="ph">
    <w:p w:rsidR="00F84D84" w:rsidRDefault="00F84D84">
      <w:pPr>
        <w:pStyle w:val="Kommentartext"/>
      </w:pPr>
      <w:r>
        <w:rPr>
          <w:rStyle w:val="Kommentarzeichen"/>
        </w:rPr>
        <w:annotationRef/>
      </w:r>
      <w:r>
        <w:t>There seems to be a grammar issue with this sentence…</w:t>
      </w:r>
    </w:p>
  </w:comment>
  <w:comment w:id="99" w:author="Philip Helger" w:date="2019-02-17T22:28:00Z" w:initials="ph">
    <w:p w:rsidR="00057025" w:rsidRDefault="00057025">
      <w:pPr>
        <w:pStyle w:val="Kommentartext"/>
      </w:pPr>
      <w:r>
        <w:rPr>
          <w:rStyle w:val="Kommentarzeichen"/>
        </w:rPr>
        <w:annotationRef/>
      </w:r>
      <w:r>
        <w:t>Please elaborate if the date of activation is the first date the service is activated, or whether it is activated on the next day. So is the date inclusive or exclusive?</w:t>
      </w:r>
    </w:p>
  </w:comment>
  <w:comment w:id="100" w:author="Philip Helger" w:date="2019-02-17T22:28:00Z" w:initials="ph">
    <w:p w:rsidR="00057025" w:rsidRDefault="00057025">
      <w:pPr>
        <w:pStyle w:val="Kommentartext"/>
      </w:pPr>
      <w:r>
        <w:rPr>
          <w:rStyle w:val="Kommentarzeichen"/>
        </w:rPr>
        <w:annotationRef/>
      </w:r>
      <w:r>
        <w:t>Please elaborate, if the expiration date is the last day of validity or the first date of expiration. So is the date inclusive or exclusive?</w:t>
      </w:r>
    </w:p>
  </w:comment>
  <w:comment w:id="103" w:author="Philip Helger" w:date="2019-02-17T22:30:00Z" w:initials="ph">
    <w:p w:rsidR="00057025" w:rsidRDefault="00057025">
      <w:pPr>
        <w:pStyle w:val="Kommentartext"/>
      </w:pPr>
      <w:r>
        <w:rPr>
          <w:rStyle w:val="Kommentarzeichen"/>
        </w:rPr>
        <w:annotationRef/>
      </w:r>
      <w:r>
        <w:t xml:space="preserve">What is the added value of extracting this information from the certificate? Why not extracting the </w:t>
      </w:r>
      <w:proofErr w:type="spellStart"/>
      <w:r>
        <w:t>SubjectDN</w:t>
      </w:r>
      <w:proofErr w:type="spellEnd"/>
      <w:r>
        <w:t xml:space="preserve"> and the </w:t>
      </w:r>
      <w:proofErr w:type="spellStart"/>
      <w:r>
        <w:t>IssuerDN</w:t>
      </w:r>
      <w:proofErr w:type="spellEnd"/>
      <w:r>
        <w:t xml:space="preserve"> as well? The same question holds true for the expiration date below.</w:t>
      </w:r>
    </w:p>
  </w:comment>
  <w:comment w:id="104" w:author="Philip Helger" w:date="2019-02-17T22:31:00Z" w:initials="ph">
    <w:p w:rsidR="00057025" w:rsidRDefault="00057025">
      <w:pPr>
        <w:pStyle w:val="Kommentartext"/>
      </w:pPr>
      <w:r>
        <w:rPr>
          <w:rStyle w:val="Kommentarzeichen"/>
        </w:rPr>
        <w:annotationRef/>
      </w:r>
      <w:r>
        <w:t>Are there any format constraints for representing the certificate. Does it need to be in X.509 format? Preferred encoding? Maybe an additional “type” attribute might be helpful to determine the content format. Otherwise I could add a PNG with the screenshot of my certificate???</w:t>
      </w:r>
    </w:p>
  </w:comment>
  <w:comment w:id="114" w:author="Philip Helger" w:date="2019-02-17T22:32:00Z" w:initials="ph">
    <w:p w:rsidR="00057025" w:rsidRDefault="00057025">
      <w:pPr>
        <w:pStyle w:val="Kommentartext"/>
      </w:pPr>
      <w:r>
        <w:rPr>
          <w:rStyle w:val="Kommentarzeichen"/>
        </w:rPr>
        <w:annotationRef/>
      </w:r>
      <w:r>
        <w:t>Broken reference</w:t>
      </w:r>
    </w:p>
  </w:comment>
  <w:comment w:id="118" w:author="Philip Helger" w:date="2019-02-17T22:33:00Z" w:initials="ph">
    <w:p w:rsidR="00057025" w:rsidRDefault="00057025">
      <w:pPr>
        <w:pStyle w:val="Kommentartext"/>
      </w:pPr>
      <w:r>
        <w:rPr>
          <w:rStyle w:val="Kommentarzeichen"/>
        </w:rPr>
        <w:annotationRef/>
      </w:r>
      <w:r>
        <w:t>What is the added value for adding exactly that protocol as an example? I suggest not to name a certain protocol.</w:t>
      </w:r>
    </w:p>
  </w:comment>
  <w:comment w:id="133" w:author="Philip Helger" w:date="2019-02-17T22:33:00Z" w:initials="ph">
    <w:p w:rsidR="00057025" w:rsidRDefault="00057025">
      <w:pPr>
        <w:pStyle w:val="Kommentartext"/>
      </w:pPr>
      <w:r>
        <w:rPr>
          <w:rStyle w:val="Kommentarzeichen"/>
        </w:rPr>
        <w:annotationRef/>
      </w:r>
      <w:r>
        <w:t xml:space="preserve">A reference to section 3.6. </w:t>
      </w:r>
      <w:proofErr w:type="gramStart"/>
      <w:r>
        <w:t>would</w:t>
      </w:r>
      <w:proofErr w:type="gramEnd"/>
      <w:r>
        <w:t xml:space="preserve"> be good, to have it similar to the next row.</w:t>
      </w:r>
    </w:p>
  </w:comment>
  <w:comment w:id="146" w:author="Philip Helger" w:date="2019-02-17T22:34:00Z" w:initials="ph">
    <w:p w:rsidR="00A57003" w:rsidRDefault="00A57003">
      <w:pPr>
        <w:pStyle w:val="Kommentartext"/>
      </w:pPr>
      <w:r>
        <w:rPr>
          <w:rStyle w:val="Kommentarzeichen"/>
        </w:rPr>
        <w:annotationRef/>
      </w:r>
      <w:r>
        <w:t>That identifier is missing in the data model of 4.3.7. Where is the error? Here or there?</w:t>
      </w:r>
    </w:p>
  </w:comment>
  <w:comment w:id="152" w:author="Philip Helger" w:date="2019-02-18T06:36:00Z" w:initials="ph">
    <w:p w:rsidR="00602922" w:rsidRDefault="00602922">
      <w:pPr>
        <w:pStyle w:val="Kommentartext"/>
      </w:pPr>
      <w:r>
        <w:rPr>
          <w:rStyle w:val="Kommentarzeichen"/>
        </w:rPr>
        <w:annotationRef/>
      </w:r>
      <w:r>
        <w:t>Try not to break in attribute values.</w:t>
      </w:r>
    </w:p>
  </w:comment>
  <w:comment w:id="153" w:author="Philip Helger" w:date="2019-02-17T22:21:00Z" w:initials="ph">
    <w:p w:rsidR="00F84D84" w:rsidRDefault="00F84D84">
      <w:pPr>
        <w:pStyle w:val="Kommentartext"/>
      </w:pPr>
      <w:r>
        <w:rPr>
          <w:rStyle w:val="Kommentarzeichen"/>
        </w:rPr>
        <w:annotationRef/>
      </w:r>
      <w:r>
        <w:t>Differs from definition in 3.7.1.2</w:t>
      </w:r>
    </w:p>
  </w:comment>
  <w:comment w:id="154" w:author="Philip Helger" w:date="2019-02-17T22:21:00Z" w:initials="ph">
    <w:p w:rsidR="00F84D84" w:rsidRDefault="00F84D84">
      <w:pPr>
        <w:pStyle w:val="Kommentartext"/>
      </w:pPr>
      <w:r>
        <w:rPr>
          <w:rStyle w:val="Kommentarzeichen"/>
        </w:rPr>
        <w:annotationRef/>
      </w:r>
      <w:r>
        <w:t>Differs from definition in 3.7.1.2</w:t>
      </w:r>
    </w:p>
  </w:comment>
  <w:comment w:id="158" w:author="Philip Helger" w:date="2019-02-17T22:22:00Z" w:initials="ph">
    <w:p w:rsidR="00F84D84" w:rsidRDefault="00F84D84">
      <w:pPr>
        <w:pStyle w:val="Kommentartext"/>
      </w:pPr>
      <w:r>
        <w:rPr>
          <w:rStyle w:val="Kommentarzeichen"/>
        </w:rPr>
        <w:annotationRef/>
      </w:r>
      <w:r>
        <w:t>Differs from definition in 3.7.1.2</w:t>
      </w:r>
    </w:p>
  </w:comment>
  <w:comment w:id="159" w:author="Philip Helger" w:date="2019-02-18T06:38:00Z" w:initials="ph">
    <w:p w:rsidR="00602922" w:rsidRDefault="00602922">
      <w:pPr>
        <w:pStyle w:val="Kommentartext"/>
      </w:pPr>
      <w:r>
        <w:rPr>
          <w:rStyle w:val="Kommentarzeichen"/>
        </w:rPr>
        <w:annotationRef/>
      </w:r>
      <w:r>
        <w:t>Please correct indentation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822" w:rsidRDefault="006C7822" w:rsidP="008C100C">
      <w:r>
        <w:separator/>
      </w:r>
    </w:p>
    <w:p w:rsidR="006C7822" w:rsidRDefault="006C7822" w:rsidP="008C100C"/>
    <w:p w:rsidR="006C7822" w:rsidRDefault="006C7822" w:rsidP="008C100C"/>
    <w:p w:rsidR="006C7822" w:rsidRDefault="006C7822" w:rsidP="008C100C"/>
    <w:p w:rsidR="006C7822" w:rsidRDefault="006C7822" w:rsidP="008C100C"/>
    <w:p w:rsidR="006C7822" w:rsidRDefault="006C7822" w:rsidP="008C100C"/>
    <w:p w:rsidR="006C7822" w:rsidRDefault="006C7822" w:rsidP="008C100C"/>
  </w:endnote>
  <w:endnote w:type="continuationSeparator" w:id="0">
    <w:p w:rsidR="006C7822" w:rsidRDefault="006C7822" w:rsidP="008C100C">
      <w:r>
        <w:continuationSeparator/>
      </w:r>
    </w:p>
    <w:p w:rsidR="006C7822" w:rsidRDefault="006C7822" w:rsidP="008C100C"/>
    <w:p w:rsidR="006C7822" w:rsidRDefault="006C7822" w:rsidP="008C100C"/>
    <w:p w:rsidR="006C7822" w:rsidRDefault="006C7822" w:rsidP="008C100C"/>
    <w:p w:rsidR="006C7822" w:rsidRDefault="006C7822" w:rsidP="008C100C"/>
    <w:p w:rsidR="006C7822" w:rsidRDefault="006C7822" w:rsidP="008C100C"/>
    <w:p w:rsidR="006C7822" w:rsidRDefault="006C7822" w:rsidP="008C100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E22" w:rsidRPr="00195F88" w:rsidRDefault="00F43E22" w:rsidP="008F61FB">
    <w:pPr>
      <w:pStyle w:val="Fuzeile"/>
      <w:tabs>
        <w:tab w:val="clear" w:pos="4320"/>
        <w:tab w:val="clear" w:pos="8640"/>
        <w:tab w:val="center" w:pos="4680"/>
        <w:tab w:val="right" w:pos="9360"/>
      </w:tabs>
      <w:spacing w:after="0"/>
      <w:rPr>
        <w:sz w:val="16"/>
        <w:szCs w:val="16"/>
        <w:lang w:val="en-US"/>
      </w:rPr>
    </w:pPr>
    <w:r>
      <w:rPr>
        <w:sz w:val="16"/>
        <w:szCs w:val="16"/>
        <w:lang w:val="en-US"/>
      </w:rPr>
      <w:t>bdx-smp-v2.0-wd06</w:t>
    </w:r>
    <w:r>
      <w:rPr>
        <w:sz w:val="16"/>
        <w:szCs w:val="16"/>
      </w:rPr>
      <w:tab/>
      <w:t>Working Draft 0</w:t>
    </w:r>
    <w:r>
      <w:rPr>
        <w:sz w:val="16"/>
        <w:szCs w:val="16"/>
        <w:lang w:val="en-US"/>
      </w:rPr>
      <w:t>6</w:t>
    </w:r>
    <w:r>
      <w:rPr>
        <w:sz w:val="16"/>
        <w:szCs w:val="16"/>
      </w:rPr>
      <w:tab/>
    </w:r>
    <w:r>
      <w:rPr>
        <w:sz w:val="16"/>
        <w:szCs w:val="16"/>
        <w:lang w:val="en-US"/>
      </w:rPr>
      <w:t>29 January 2019</w:t>
    </w:r>
  </w:p>
  <w:p w:rsidR="00F43E22" w:rsidRPr="00195F88" w:rsidRDefault="00F43E22" w:rsidP="00195F88">
    <w:pPr>
      <w:pStyle w:val="Fuzeile"/>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 xml:space="preserve">ASIS Open </w:t>
    </w:r>
    <w:del w:id="3" w:author="Philip Helger" w:date="2019-02-17T22:07:00Z">
      <w:r w:rsidDel="00EA6EF1">
        <w:rPr>
          <w:sz w:val="16"/>
          <w:szCs w:val="16"/>
        </w:rPr>
        <w:delText>2017</w:delText>
      </w:r>
    </w:del>
    <w:ins w:id="4" w:author="Philip Helger" w:date="2019-02-17T22:07:00Z">
      <w:r w:rsidR="00EA6EF1">
        <w:rPr>
          <w:sz w:val="16"/>
          <w:szCs w:val="16"/>
        </w:rPr>
        <w:t>201</w:t>
      </w:r>
      <w:r w:rsidR="00EA6EF1">
        <w:rPr>
          <w:sz w:val="16"/>
          <w:szCs w:val="16"/>
          <w:lang w:val="de-AT"/>
        </w:rPr>
        <w:t>9</w:t>
      </w:r>
    </w:ins>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602922">
      <w:rPr>
        <w:rStyle w:val="Seitenzahl"/>
        <w:noProof/>
        <w:sz w:val="16"/>
        <w:szCs w:val="16"/>
      </w:rPr>
      <w:t>28</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602922">
      <w:rPr>
        <w:rStyle w:val="Seitenzahl"/>
        <w:noProof/>
        <w:sz w:val="16"/>
        <w:szCs w:val="16"/>
      </w:rPr>
      <w:t>28</w:t>
    </w:r>
    <w:r w:rsidRPr="0051640A">
      <w:rPr>
        <w:rStyle w:val="Seitenzah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822" w:rsidRDefault="006C7822" w:rsidP="008C100C">
      <w:r>
        <w:separator/>
      </w:r>
    </w:p>
    <w:p w:rsidR="006C7822" w:rsidRDefault="006C7822" w:rsidP="008C100C"/>
  </w:footnote>
  <w:footnote w:type="continuationSeparator" w:id="0">
    <w:p w:rsidR="006C7822" w:rsidRDefault="006C7822" w:rsidP="008C100C">
      <w:r>
        <w:continuationSeparator/>
      </w:r>
    </w:p>
    <w:p w:rsidR="006C7822" w:rsidRDefault="006C7822" w:rsidP="008C100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nsid w:val="062A239E"/>
    <w:multiLevelType w:val="hybridMultilevel"/>
    <w:tmpl w:val="6E08A848"/>
    <w:lvl w:ilvl="0" w:tplc="0FBC2486">
      <w:start w:val="1"/>
      <w:numFmt w:val="decimalZero"/>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65DDC"/>
    <w:multiLevelType w:val="hybridMultilevel"/>
    <w:tmpl w:val="1C6007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B1974"/>
    <w:multiLevelType w:val="hybridMultilevel"/>
    <w:tmpl w:val="5ED8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B2ACB"/>
    <w:multiLevelType w:val="hybridMultilevel"/>
    <w:tmpl w:val="AD6C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8539A"/>
    <w:multiLevelType w:val="hybridMultilevel"/>
    <w:tmpl w:val="FAB4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129C2"/>
    <w:multiLevelType w:val="hybridMultilevel"/>
    <w:tmpl w:val="4EA0A0DA"/>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6134730"/>
    <w:multiLevelType w:val="hybridMultilevel"/>
    <w:tmpl w:val="6E08A848"/>
    <w:lvl w:ilvl="0" w:tplc="0FBC2486">
      <w:start w:val="1"/>
      <w:numFmt w:val="decimalZero"/>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C686E"/>
    <w:multiLevelType w:val="hybridMultilevel"/>
    <w:tmpl w:val="44AE1F0A"/>
    <w:lvl w:ilvl="0" w:tplc="0FBC2486">
      <w:start w:val="1"/>
      <w:numFmt w:val="decimalZero"/>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F81120"/>
    <w:multiLevelType w:val="hybridMultilevel"/>
    <w:tmpl w:val="639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8B3E6F"/>
    <w:multiLevelType w:val="hybridMultilevel"/>
    <w:tmpl w:val="BE24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31357"/>
    <w:multiLevelType w:val="multilevel"/>
    <w:tmpl w:val="E6D895E0"/>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nsid w:val="6B8D5385"/>
    <w:multiLevelType w:val="hybridMultilevel"/>
    <w:tmpl w:val="B240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A82703"/>
    <w:multiLevelType w:val="hybridMultilevel"/>
    <w:tmpl w:val="A9E4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3"/>
  </w:num>
  <w:num w:numId="3">
    <w:abstractNumId w:val="13"/>
  </w:num>
  <w:num w:numId="4">
    <w:abstractNumId w:val="0"/>
  </w:num>
  <w:num w:numId="5">
    <w:abstractNumId w:val="16"/>
  </w:num>
  <w:num w:numId="6">
    <w:abstractNumId w:val="8"/>
  </w:num>
  <w:num w:numId="7">
    <w:abstractNumId w:val="11"/>
  </w:num>
  <w:num w:numId="8">
    <w:abstractNumId w:val="15"/>
  </w:num>
  <w:num w:numId="9">
    <w:abstractNumId w:val="3"/>
  </w:num>
  <w:num w:numId="10">
    <w:abstractNumId w:val="10"/>
  </w:num>
  <w:num w:numId="11">
    <w:abstractNumId w:val="4"/>
  </w:num>
  <w:num w:numId="12">
    <w:abstractNumId w:val="9"/>
  </w:num>
  <w:num w:numId="13">
    <w:abstractNumId w:val="12"/>
  </w:num>
  <w:num w:numId="14">
    <w:abstractNumId w:val="14"/>
  </w:num>
  <w:num w:numId="15">
    <w:abstractNumId w:val="5"/>
  </w:num>
  <w:num w:numId="16">
    <w:abstractNumId w:val="6"/>
  </w:num>
  <w:num w:numId="17">
    <w:abstractNumId w:val="2"/>
  </w:num>
  <w:num w:numId="18">
    <w:abstractNumId w:val="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attachedTemplate r:id="rId1"/>
  <w:stylePaneFormatFilter w:val="3001"/>
  <w:trackRevisions/>
  <w:defaultTabStop w:val="720"/>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76113A"/>
    <w:rsid w:val="00000CFA"/>
    <w:rsid w:val="00001576"/>
    <w:rsid w:val="00003552"/>
    <w:rsid w:val="00004E54"/>
    <w:rsid w:val="00005F1F"/>
    <w:rsid w:val="00006B3A"/>
    <w:rsid w:val="0001028A"/>
    <w:rsid w:val="00010341"/>
    <w:rsid w:val="00011193"/>
    <w:rsid w:val="00016AAE"/>
    <w:rsid w:val="000176E6"/>
    <w:rsid w:val="00020556"/>
    <w:rsid w:val="0002103C"/>
    <w:rsid w:val="000216D1"/>
    <w:rsid w:val="00021FE3"/>
    <w:rsid w:val="000224E6"/>
    <w:rsid w:val="00022ED4"/>
    <w:rsid w:val="00024C43"/>
    <w:rsid w:val="00025117"/>
    <w:rsid w:val="0002718B"/>
    <w:rsid w:val="00030376"/>
    <w:rsid w:val="00030E5D"/>
    <w:rsid w:val="00031B2E"/>
    <w:rsid w:val="000321D8"/>
    <w:rsid w:val="00034DB6"/>
    <w:rsid w:val="00035E41"/>
    <w:rsid w:val="000364BC"/>
    <w:rsid w:val="00042B1B"/>
    <w:rsid w:val="00044023"/>
    <w:rsid w:val="00044BD2"/>
    <w:rsid w:val="0004781F"/>
    <w:rsid w:val="000514FF"/>
    <w:rsid w:val="0005469F"/>
    <w:rsid w:val="000568FA"/>
    <w:rsid w:val="00057025"/>
    <w:rsid w:val="000575BE"/>
    <w:rsid w:val="000613A7"/>
    <w:rsid w:val="0006466F"/>
    <w:rsid w:val="0006614C"/>
    <w:rsid w:val="0006734B"/>
    <w:rsid w:val="00071A05"/>
    <w:rsid w:val="00071A94"/>
    <w:rsid w:val="00072F88"/>
    <w:rsid w:val="0007362C"/>
    <w:rsid w:val="00074524"/>
    <w:rsid w:val="000757F6"/>
    <w:rsid w:val="00075DEE"/>
    <w:rsid w:val="00076782"/>
    <w:rsid w:val="00076EFC"/>
    <w:rsid w:val="00077DE5"/>
    <w:rsid w:val="00082288"/>
    <w:rsid w:val="00084876"/>
    <w:rsid w:val="000849C9"/>
    <w:rsid w:val="00085AC4"/>
    <w:rsid w:val="000875D5"/>
    <w:rsid w:val="0008780D"/>
    <w:rsid w:val="00087E21"/>
    <w:rsid w:val="000928F9"/>
    <w:rsid w:val="00096E2D"/>
    <w:rsid w:val="000A1F38"/>
    <w:rsid w:val="000A40E3"/>
    <w:rsid w:val="000A5107"/>
    <w:rsid w:val="000B071A"/>
    <w:rsid w:val="000B153A"/>
    <w:rsid w:val="000B162C"/>
    <w:rsid w:val="000B1EF3"/>
    <w:rsid w:val="000B26B3"/>
    <w:rsid w:val="000B2FBE"/>
    <w:rsid w:val="000B3196"/>
    <w:rsid w:val="000C447D"/>
    <w:rsid w:val="000C471B"/>
    <w:rsid w:val="000C4855"/>
    <w:rsid w:val="000C560B"/>
    <w:rsid w:val="000C64E2"/>
    <w:rsid w:val="000C66BB"/>
    <w:rsid w:val="000D0B54"/>
    <w:rsid w:val="000D4FB9"/>
    <w:rsid w:val="000D69B9"/>
    <w:rsid w:val="000D71C2"/>
    <w:rsid w:val="000D73C4"/>
    <w:rsid w:val="000D7B97"/>
    <w:rsid w:val="000E28CA"/>
    <w:rsid w:val="000E67F9"/>
    <w:rsid w:val="000F15DA"/>
    <w:rsid w:val="000F27F4"/>
    <w:rsid w:val="000F36D1"/>
    <w:rsid w:val="000F3A82"/>
    <w:rsid w:val="000F4AFF"/>
    <w:rsid w:val="000F7870"/>
    <w:rsid w:val="001019DE"/>
    <w:rsid w:val="00101FF7"/>
    <w:rsid w:val="00102F10"/>
    <w:rsid w:val="00103406"/>
    <w:rsid w:val="00103B47"/>
    <w:rsid w:val="001043B6"/>
    <w:rsid w:val="00104E46"/>
    <w:rsid w:val="00105382"/>
    <w:rsid w:val="001057D2"/>
    <w:rsid w:val="001117FD"/>
    <w:rsid w:val="00114075"/>
    <w:rsid w:val="00115700"/>
    <w:rsid w:val="001166D5"/>
    <w:rsid w:val="001167A0"/>
    <w:rsid w:val="00117397"/>
    <w:rsid w:val="00122D55"/>
    <w:rsid w:val="0012387E"/>
    <w:rsid w:val="00123F2F"/>
    <w:rsid w:val="00123F3B"/>
    <w:rsid w:val="001256AD"/>
    <w:rsid w:val="00125EA7"/>
    <w:rsid w:val="001303DF"/>
    <w:rsid w:val="00131B3A"/>
    <w:rsid w:val="001323EB"/>
    <w:rsid w:val="0013688A"/>
    <w:rsid w:val="00136E3E"/>
    <w:rsid w:val="001372F9"/>
    <w:rsid w:val="00137516"/>
    <w:rsid w:val="00140B5C"/>
    <w:rsid w:val="00141E88"/>
    <w:rsid w:val="001443E6"/>
    <w:rsid w:val="001446E9"/>
    <w:rsid w:val="00147F63"/>
    <w:rsid w:val="0015017E"/>
    <w:rsid w:val="00151358"/>
    <w:rsid w:val="00151E77"/>
    <w:rsid w:val="00153064"/>
    <w:rsid w:val="001547AC"/>
    <w:rsid w:val="00154960"/>
    <w:rsid w:val="0015509E"/>
    <w:rsid w:val="00155251"/>
    <w:rsid w:val="00155B7B"/>
    <w:rsid w:val="00160527"/>
    <w:rsid w:val="00160C3D"/>
    <w:rsid w:val="0016245B"/>
    <w:rsid w:val="00164090"/>
    <w:rsid w:val="0016559A"/>
    <w:rsid w:val="00165F54"/>
    <w:rsid w:val="0016601F"/>
    <w:rsid w:val="001666FE"/>
    <w:rsid w:val="00166DF9"/>
    <w:rsid w:val="00166F8E"/>
    <w:rsid w:val="00167F64"/>
    <w:rsid w:val="0017134A"/>
    <w:rsid w:val="00174363"/>
    <w:rsid w:val="00174444"/>
    <w:rsid w:val="00175EC8"/>
    <w:rsid w:val="00176B0C"/>
    <w:rsid w:val="00177DED"/>
    <w:rsid w:val="00180BF1"/>
    <w:rsid w:val="001847BD"/>
    <w:rsid w:val="0018691D"/>
    <w:rsid w:val="001877E5"/>
    <w:rsid w:val="00187E1E"/>
    <w:rsid w:val="00190AA8"/>
    <w:rsid w:val="00190E30"/>
    <w:rsid w:val="0019230B"/>
    <w:rsid w:val="001945A5"/>
    <w:rsid w:val="00194F6E"/>
    <w:rsid w:val="00195F88"/>
    <w:rsid w:val="00196868"/>
    <w:rsid w:val="001A09B9"/>
    <w:rsid w:val="001A0FDE"/>
    <w:rsid w:val="001A3190"/>
    <w:rsid w:val="001A52C9"/>
    <w:rsid w:val="001A5877"/>
    <w:rsid w:val="001A6735"/>
    <w:rsid w:val="001A7143"/>
    <w:rsid w:val="001B05C8"/>
    <w:rsid w:val="001B103C"/>
    <w:rsid w:val="001B270F"/>
    <w:rsid w:val="001B4FEE"/>
    <w:rsid w:val="001B5AB3"/>
    <w:rsid w:val="001B7207"/>
    <w:rsid w:val="001B745E"/>
    <w:rsid w:val="001B7DCA"/>
    <w:rsid w:val="001C0BAB"/>
    <w:rsid w:val="001C1E68"/>
    <w:rsid w:val="001C2EB8"/>
    <w:rsid w:val="001C7E31"/>
    <w:rsid w:val="001D0AEA"/>
    <w:rsid w:val="001D14DE"/>
    <w:rsid w:val="001D1D6C"/>
    <w:rsid w:val="001E1131"/>
    <w:rsid w:val="001E392A"/>
    <w:rsid w:val="001E46CF"/>
    <w:rsid w:val="001F05E0"/>
    <w:rsid w:val="001F2095"/>
    <w:rsid w:val="001F2930"/>
    <w:rsid w:val="001F3476"/>
    <w:rsid w:val="001F366E"/>
    <w:rsid w:val="001F3FF0"/>
    <w:rsid w:val="001F51A5"/>
    <w:rsid w:val="001F5489"/>
    <w:rsid w:val="001F7901"/>
    <w:rsid w:val="00200055"/>
    <w:rsid w:val="002017D5"/>
    <w:rsid w:val="00201BA3"/>
    <w:rsid w:val="00201D31"/>
    <w:rsid w:val="0020630E"/>
    <w:rsid w:val="002112E2"/>
    <w:rsid w:val="002127C9"/>
    <w:rsid w:val="00214AE0"/>
    <w:rsid w:val="00222844"/>
    <w:rsid w:val="00225C3B"/>
    <w:rsid w:val="0023051A"/>
    <w:rsid w:val="002323BA"/>
    <w:rsid w:val="0023346C"/>
    <w:rsid w:val="0023348D"/>
    <w:rsid w:val="002345B9"/>
    <w:rsid w:val="0023482D"/>
    <w:rsid w:val="00236C3B"/>
    <w:rsid w:val="00237073"/>
    <w:rsid w:val="002406A4"/>
    <w:rsid w:val="00241596"/>
    <w:rsid w:val="00241829"/>
    <w:rsid w:val="00242347"/>
    <w:rsid w:val="00242DCF"/>
    <w:rsid w:val="00243BE3"/>
    <w:rsid w:val="0024437A"/>
    <w:rsid w:val="00244C3E"/>
    <w:rsid w:val="0025180F"/>
    <w:rsid w:val="00252EAD"/>
    <w:rsid w:val="00254C63"/>
    <w:rsid w:val="00255CC1"/>
    <w:rsid w:val="00262883"/>
    <w:rsid w:val="00262992"/>
    <w:rsid w:val="00262BE3"/>
    <w:rsid w:val="00263745"/>
    <w:rsid w:val="00263BA2"/>
    <w:rsid w:val="00265328"/>
    <w:rsid w:val="002677D5"/>
    <w:rsid w:val="00273E05"/>
    <w:rsid w:val="0027516F"/>
    <w:rsid w:val="00275FD8"/>
    <w:rsid w:val="00280CEE"/>
    <w:rsid w:val="00280E82"/>
    <w:rsid w:val="002824ED"/>
    <w:rsid w:val="00285F85"/>
    <w:rsid w:val="00286EC7"/>
    <w:rsid w:val="002870C3"/>
    <w:rsid w:val="00287EDE"/>
    <w:rsid w:val="00292C51"/>
    <w:rsid w:val="002934A5"/>
    <w:rsid w:val="00294AC1"/>
    <w:rsid w:val="00295C45"/>
    <w:rsid w:val="00295DDD"/>
    <w:rsid w:val="00297367"/>
    <w:rsid w:val="002A4A27"/>
    <w:rsid w:val="002A5CA9"/>
    <w:rsid w:val="002A6CC5"/>
    <w:rsid w:val="002A7E30"/>
    <w:rsid w:val="002B13B5"/>
    <w:rsid w:val="002B197B"/>
    <w:rsid w:val="002B2094"/>
    <w:rsid w:val="002B3D2F"/>
    <w:rsid w:val="002B3E41"/>
    <w:rsid w:val="002B489A"/>
    <w:rsid w:val="002B6388"/>
    <w:rsid w:val="002B7E99"/>
    <w:rsid w:val="002C0868"/>
    <w:rsid w:val="002C2112"/>
    <w:rsid w:val="002D0FAE"/>
    <w:rsid w:val="002D3AC6"/>
    <w:rsid w:val="002D3CCA"/>
    <w:rsid w:val="002D487B"/>
    <w:rsid w:val="002D4DE0"/>
    <w:rsid w:val="002D6F96"/>
    <w:rsid w:val="002E0EA4"/>
    <w:rsid w:val="002E1842"/>
    <w:rsid w:val="002E1FBE"/>
    <w:rsid w:val="002E3358"/>
    <w:rsid w:val="002E3394"/>
    <w:rsid w:val="002E37B4"/>
    <w:rsid w:val="002E38BD"/>
    <w:rsid w:val="002E52CC"/>
    <w:rsid w:val="002E5C47"/>
    <w:rsid w:val="002F2575"/>
    <w:rsid w:val="002F27A4"/>
    <w:rsid w:val="002F3C59"/>
    <w:rsid w:val="002F3DB2"/>
    <w:rsid w:val="002F4C63"/>
    <w:rsid w:val="002F5A2F"/>
    <w:rsid w:val="002F7433"/>
    <w:rsid w:val="002F793A"/>
    <w:rsid w:val="002F7E76"/>
    <w:rsid w:val="003002A8"/>
    <w:rsid w:val="00310299"/>
    <w:rsid w:val="00310E8A"/>
    <w:rsid w:val="00312115"/>
    <w:rsid w:val="003129C6"/>
    <w:rsid w:val="003145FD"/>
    <w:rsid w:val="00314FAD"/>
    <w:rsid w:val="00316B34"/>
    <w:rsid w:val="00316F2A"/>
    <w:rsid w:val="003201E8"/>
    <w:rsid w:val="003203E2"/>
    <w:rsid w:val="00323137"/>
    <w:rsid w:val="0032496F"/>
    <w:rsid w:val="00324D23"/>
    <w:rsid w:val="00324E88"/>
    <w:rsid w:val="00325DA9"/>
    <w:rsid w:val="00325DB4"/>
    <w:rsid w:val="00332CC1"/>
    <w:rsid w:val="003341DB"/>
    <w:rsid w:val="003374BB"/>
    <w:rsid w:val="0033768D"/>
    <w:rsid w:val="00337E7B"/>
    <w:rsid w:val="00340D1A"/>
    <w:rsid w:val="00340E29"/>
    <w:rsid w:val="0034158B"/>
    <w:rsid w:val="003423A1"/>
    <w:rsid w:val="003425D0"/>
    <w:rsid w:val="003426DD"/>
    <w:rsid w:val="003448D5"/>
    <w:rsid w:val="003476C1"/>
    <w:rsid w:val="00347E9F"/>
    <w:rsid w:val="003522CC"/>
    <w:rsid w:val="00352501"/>
    <w:rsid w:val="003536AC"/>
    <w:rsid w:val="00353EC5"/>
    <w:rsid w:val="00355047"/>
    <w:rsid w:val="00357279"/>
    <w:rsid w:val="003574C8"/>
    <w:rsid w:val="003601C5"/>
    <w:rsid w:val="00367564"/>
    <w:rsid w:val="003678F0"/>
    <w:rsid w:val="003679E3"/>
    <w:rsid w:val="00367B88"/>
    <w:rsid w:val="003709B7"/>
    <w:rsid w:val="00376F7A"/>
    <w:rsid w:val="003817AC"/>
    <w:rsid w:val="00382F61"/>
    <w:rsid w:val="003830EA"/>
    <w:rsid w:val="0038363E"/>
    <w:rsid w:val="00384DEF"/>
    <w:rsid w:val="003858F7"/>
    <w:rsid w:val="00385AB8"/>
    <w:rsid w:val="00386CFA"/>
    <w:rsid w:val="00387C0B"/>
    <w:rsid w:val="00387F43"/>
    <w:rsid w:val="00391F1D"/>
    <w:rsid w:val="00392F94"/>
    <w:rsid w:val="00395B09"/>
    <w:rsid w:val="003A0E06"/>
    <w:rsid w:val="003A2E61"/>
    <w:rsid w:val="003A433A"/>
    <w:rsid w:val="003A4C35"/>
    <w:rsid w:val="003A527D"/>
    <w:rsid w:val="003B0120"/>
    <w:rsid w:val="003B0E37"/>
    <w:rsid w:val="003B19BA"/>
    <w:rsid w:val="003B25D9"/>
    <w:rsid w:val="003B4F8C"/>
    <w:rsid w:val="003B60FC"/>
    <w:rsid w:val="003B68BB"/>
    <w:rsid w:val="003B6CE0"/>
    <w:rsid w:val="003B6D34"/>
    <w:rsid w:val="003C08B6"/>
    <w:rsid w:val="003C10C4"/>
    <w:rsid w:val="003C174A"/>
    <w:rsid w:val="003C17AF"/>
    <w:rsid w:val="003C18EF"/>
    <w:rsid w:val="003C3BA5"/>
    <w:rsid w:val="003C61EA"/>
    <w:rsid w:val="003C687E"/>
    <w:rsid w:val="003C7344"/>
    <w:rsid w:val="003D03B1"/>
    <w:rsid w:val="003D1945"/>
    <w:rsid w:val="003D7CA3"/>
    <w:rsid w:val="003E2586"/>
    <w:rsid w:val="003E598F"/>
    <w:rsid w:val="003F3AD1"/>
    <w:rsid w:val="003F4450"/>
    <w:rsid w:val="003F487C"/>
    <w:rsid w:val="003F4E2E"/>
    <w:rsid w:val="003F5492"/>
    <w:rsid w:val="00400EF2"/>
    <w:rsid w:val="0040101B"/>
    <w:rsid w:val="00401B55"/>
    <w:rsid w:val="00402125"/>
    <w:rsid w:val="00402451"/>
    <w:rsid w:val="00405960"/>
    <w:rsid w:val="00412A4B"/>
    <w:rsid w:val="00414AB1"/>
    <w:rsid w:val="00415194"/>
    <w:rsid w:val="00416442"/>
    <w:rsid w:val="00417664"/>
    <w:rsid w:val="00417AFA"/>
    <w:rsid w:val="00417F2C"/>
    <w:rsid w:val="004226B7"/>
    <w:rsid w:val="0042387C"/>
    <w:rsid w:val="00424FB4"/>
    <w:rsid w:val="004252EE"/>
    <w:rsid w:val="00425548"/>
    <w:rsid w:val="0042555F"/>
    <w:rsid w:val="004258D4"/>
    <w:rsid w:val="004266B6"/>
    <w:rsid w:val="00427A3D"/>
    <w:rsid w:val="00430899"/>
    <w:rsid w:val="00431DA6"/>
    <w:rsid w:val="004359D5"/>
    <w:rsid w:val="00436313"/>
    <w:rsid w:val="00442A37"/>
    <w:rsid w:val="00443DD8"/>
    <w:rsid w:val="00451C4C"/>
    <w:rsid w:val="0045283F"/>
    <w:rsid w:val="00454B02"/>
    <w:rsid w:val="0045634D"/>
    <w:rsid w:val="00461CDC"/>
    <w:rsid w:val="004631E3"/>
    <w:rsid w:val="00463408"/>
    <w:rsid w:val="00463B76"/>
    <w:rsid w:val="004676A7"/>
    <w:rsid w:val="0047135D"/>
    <w:rsid w:val="0047174D"/>
    <w:rsid w:val="004727F0"/>
    <w:rsid w:val="00473475"/>
    <w:rsid w:val="00474231"/>
    <w:rsid w:val="00474DFA"/>
    <w:rsid w:val="00475D9A"/>
    <w:rsid w:val="00476FDA"/>
    <w:rsid w:val="00477CDD"/>
    <w:rsid w:val="00481D9A"/>
    <w:rsid w:val="00483190"/>
    <w:rsid w:val="00484D6A"/>
    <w:rsid w:val="00485F1C"/>
    <w:rsid w:val="0048683B"/>
    <w:rsid w:val="00486E6D"/>
    <w:rsid w:val="00491E3E"/>
    <w:rsid w:val="0049230D"/>
    <w:rsid w:val="004925B5"/>
    <w:rsid w:val="0049413C"/>
    <w:rsid w:val="00495618"/>
    <w:rsid w:val="00496A86"/>
    <w:rsid w:val="00497E95"/>
    <w:rsid w:val="004A1EC7"/>
    <w:rsid w:val="004A2816"/>
    <w:rsid w:val="004A2DB4"/>
    <w:rsid w:val="004A4B1A"/>
    <w:rsid w:val="004A5DB3"/>
    <w:rsid w:val="004A5F94"/>
    <w:rsid w:val="004A62A3"/>
    <w:rsid w:val="004A7DAC"/>
    <w:rsid w:val="004B0764"/>
    <w:rsid w:val="004B0973"/>
    <w:rsid w:val="004B1D1F"/>
    <w:rsid w:val="004B203E"/>
    <w:rsid w:val="004B23FA"/>
    <w:rsid w:val="004B33ED"/>
    <w:rsid w:val="004B5CEE"/>
    <w:rsid w:val="004B762D"/>
    <w:rsid w:val="004C0994"/>
    <w:rsid w:val="004C1F0A"/>
    <w:rsid w:val="004C2742"/>
    <w:rsid w:val="004C4D7C"/>
    <w:rsid w:val="004C5305"/>
    <w:rsid w:val="004C56CF"/>
    <w:rsid w:val="004C7885"/>
    <w:rsid w:val="004C7AB7"/>
    <w:rsid w:val="004D04D2"/>
    <w:rsid w:val="004D0E5E"/>
    <w:rsid w:val="004D196B"/>
    <w:rsid w:val="004D25E6"/>
    <w:rsid w:val="004E0408"/>
    <w:rsid w:val="004E0B63"/>
    <w:rsid w:val="004E0F34"/>
    <w:rsid w:val="004E1927"/>
    <w:rsid w:val="004E2FF4"/>
    <w:rsid w:val="004E472E"/>
    <w:rsid w:val="004E4E93"/>
    <w:rsid w:val="004E62C1"/>
    <w:rsid w:val="004E6661"/>
    <w:rsid w:val="004E7860"/>
    <w:rsid w:val="004F050C"/>
    <w:rsid w:val="004F2526"/>
    <w:rsid w:val="004F390D"/>
    <w:rsid w:val="004F4EA7"/>
    <w:rsid w:val="004F6011"/>
    <w:rsid w:val="004F6CC4"/>
    <w:rsid w:val="004F7B44"/>
    <w:rsid w:val="0050066B"/>
    <w:rsid w:val="0050167B"/>
    <w:rsid w:val="005018A1"/>
    <w:rsid w:val="00506496"/>
    <w:rsid w:val="005110D5"/>
    <w:rsid w:val="00511305"/>
    <w:rsid w:val="005117FB"/>
    <w:rsid w:val="00511E77"/>
    <w:rsid w:val="005126F2"/>
    <w:rsid w:val="00514273"/>
    <w:rsid w:val="0051443F"/>
    <w:rsid w:val="00514964"/>
    <w:rsid w:val="00515086"/>
    <w:rsid w:val="005159E9"/>
    <w:rsid w:val="0051640A"/>
    <w:rsid w:val="00516551"/>
    <w:rsid w:val="0051729C"/>
    <w:rsid w:val="005174D1"/>
    <w:rsid w:val="005175BC"/>
    <w:rsid w:val="0051792B"/>
    <w:rsid w:val="0052099F"/>
    <w:rsid w:val="00521266"/>
    <w:rsid w:val="00522E14"/>
    <w:rsid w:val="00523210"/>
    <w:rsid w:val="00524CDC"/>
    <w:rsid w:val="00526617"/>
    <w:rsid w:val="00527A5D"/>
    <w:rsid w:val="00530295"/>
    <w:rsid w:val="00536267"/>
    <w:rsid w:val="00536A12"/>
    <w:rsid w:val="005410B8"/>
    <w:rsid w:val="00541444"/>
    <w:rsid w:val="00542191"/>
    <w:rsid w:val="00544386"/>
    <w:rsid w:val="005448A8"/>
    <w:rsid w:val="00544FDF"/>
    <w:rsid w:val="00547D8B"/>
    <w:rsid w:val="00550F22"/>
    <w:rsid w:val="00552081"/>
    <w:rsid w:val="00555D8C"/>
    <w:rsid w:val="00555F3E"/>
    <w:rsid w:val="00561DEE"/>
    <w:rsid w:val="00561E25"/>
    <w:rsid w:val="005647B3"/>
    <w:rsid w:val="005658B9"/>
    <w:rsid w:val="0056609A"/>
    <w:rsid w:val="005761AC"/>
    <w:rsid w:val="00576338"/>
    <w:rsid w:val="00576770"/>
    <w:rsid w:val="00582ACE"/>
    <w:rsid w:val="00583368"/>
    <w:rsid w:val="00583F7F"/>
    <w:rsid w:val="00585236"/>
    <w:rsid w:val="00586975"/>
    <w:rsid w:val="00587252"/>
    <w:rsid w:val="00590FE3"/>
    <w:rsid w:val="00591817"/>
    <w:rsid w:val="00592CDE"/>
    <w:rsid w:val="00594C04"/>
    <w:rsid w:val="005963E4"/>
    <w:rsid w:val="00596777"/>
    <w:rsid w:val="005A13B9"/>
    <w:rsid w:val="005A2913"/>
    <w:rsid w:val="005A293B"/>
    <w:rsid w:val="005A3D1A"/>
    <w:rsid w:val="005A41C5"/>
    <w:rsid w:val="005A4B39"/>
    <w:rsid w:val="005A5E41"/>
    <w:rsid w:val="005A7B29"/>
    <w:rsid w:val="005B07C7"/>
    <w:rsid w:val="005B0F40"/>
    <w:rsid w:val="005B48B4"/>
    <w:rsid w:val="005B4AEF"/>
    <w:rsid w:val="005B661B"/>
    <w:rsid w:val="005C1284"/>
    <w:rsid w:val="005C17A7"/>
    <w:rsid w:val="005C1EB5"/>
    <w:rsid w:val="005C2AC7"/>
    <w:rsid w:val="005C542A"/>
    <w:rsid w:val="005C7962"/>
    <w:rsid w:val="005D2EE1"/>
    <w:rsid w:val="005D3399"/>
    <w:rsid w:val="005D36D9"/>
    <w:rsid w:val="005D4B45"/>
    <w:rsid w:val="005D5CCE"/>
    <w:rsid w:val="005E2ABC"/>
    <w:rsid w:val="005E587C"/>
    <w:rsid w:val="005E59D2"/>
    <w:rsid w:val="005E6FDA"/>
    <w:rsid w:val="005E7900"/>
    <w:rsid w:val="005F102D"/>
    <w:rsid w:val="005F46DD"/>
    <w:rsid w:val="005F4761"/>
    <w:rsid w:val="005F6360"/>
    <w:rsid w:val="005F6395"/>
    <w:rsid w:val="00601F1E"/>
    <w:rsid w:val="0060280A"/>
    <w:rsid w:val="00602922"/>
    <w:rsid w:val="006032B3"/>
    <w:rsid w:val="006034AE"/>
    <w:rsid w:val="006047D8"/>
    <w:rsid w:val="00604E9A"/>
    <w:rsid w:val="006069C2"/>
    <w:rsid w:val="00610119"/>
    <w:rsid w:val="006107FC"/>
    <w:rsid w:val="00612BCB"/>
    <w:rsid w:val="00613A54"/>
    <w:rsid w:val="00614091"/>
    <w:rsid w:val="0061441A"/>
    <w:rsid w:val="006163A9"/>
    <w:rsid w:val="00621D94"/>
    <w:rsid w:val="00624379"/>
    <w:rsid w:val="00626113"/>
    <w:rsid w:val="006268A8"/>
    <w:rsid w:val="00626DC7"/>
    <w:rsid w:val="00627B91"/>
    <w:rsid w:val="006309BF"/>
    <w:rsid w:val="00633D82"/>
    <w:rsid w:val="00634398"/>
    <w:rsid w:val="00634808"/>
    <w:rsid w:val="00634B0B"/>
    <w:rsid w:val="006374CE"/>
    <w:rsid w:val="0064044E"/>
    <w:rsid w:val="0064259C"/>
    <w:rsid w:val="00643397"/>
    <w:rsid w:val="006446CF"/>
    <w:rsid w:val="00652121"/>
    <w:rsid w:val="00653312"/>
    <w:rsid w:val="00654034"/>
    <w:rsid w:val="006559B3"/>
    <w:rsid w:val="006559D6"/>
    <w:rsid w:val="00656F13"/>
    <w:rsid w:val="0065755A"/>
    <w:rsid w:val="0066167A"/>
    <w:rsid w:val="00663292"/>
    <w:rsid w:val="006649AF"/>
    <w:rsid w:val="00670813"/>
    <w:rsid w:val="00670BA7"/>
    <w:rsid w:val="006721E4"/>
    <w:rsid w:val="00672F08"/>
    <w:rsid w:val="0067525D"/>
    <w:rsid w:val="00677540"/>
    <w:rsid w:val="0068074C"/>
    <w:rsid w:val="0068237C"/>
    <w:rsid w:val="0068398A"/>
    <w:rsid w:val="00683ED9"/>
    <w:rsid w:val="00684079"/>
    <w:rsid w:val="00684082"/>
    <w:rsid w:val="0068474C"/>
    <w:rsid w:val="00684B17"/>
    <w:rsid w:val="00685CCD"/>
    <w:rsid w:val="00694992"/>
    <w:rsid w:val="006A04D3"/>
    <w:rsid w:val="006A0501"/>
    <w:rsid w:val="006A0BE4"/>
    <w:rsid w:val="006A1B10"/>
    <w:rsid w:val="006A1DE9"/>
    <w:rsid w:val="006A231D"/>
    <w:rsid w:val="006A4438"/>
    <w:rsid w:val="006A48F3"/>
    <w:rsid w:val="006A4E5E"/>
    <w:rsid w:val="006A6A3A"/>
    <w:rsid w:val="006B1863"/>
    <w:rsid w:val="006B52FE"/>
    <w:rsid w:val="006B65C7"/>
    <w:rsid w:val="006B6EDA"/>
    <w:rsid w:val="006B7898"/>
    <w:rsid w:val="006C33A8"/>
    <w:rsid w:val="006C5E30"/>
    <w:rsid w:val="006C6CA1"/>
    <w:rsid w:val="006C72B6"/>
    <w:rsid w:val="006C7822"/>
    <w:rsid w:val="006C787E"/>
    <w:rsid w:val="006D05F5"/>
    <w:rsid w:val="006D1393"/>
    <w:rsid w:val="006D31DB"/>
    <w:rsid w:val="006D3683"/>
    <w:rsid w:val="006D368E"/>
    <w:rsid w:val="006D6C37"/>
    <w:rsid w:val="006D6E31"/>
    <w:rsid w:val="006D7C69"/>
    <w:rsid w:val="006E140A"/>
    <w:rsid w:val="006E146A"/>
    <w:rsid w:val="006E4329"/>
    <w:rsid w:val="006F1282"/>
    <w:rsid w:val="006F2371"/>
    <w:rsid w:val="006F32BC"/>
    <w:rsid w:val="006F4670"/>
    <w:rsid w:val="006F6DB6"/>
    <w:rsid w:val="006F7350"/>
    <w:rsid w:val="00704888"/>
    <w:rsid w:val="007054DD"/>
    <w:rsid w:val="00705E44"/>
    <w:rsid w:val="00705F28"/>
    <w:rsid w:val="00706A2B"/>
    <w:rsid w:val="00707AAB"/>
    <w:rsid w:val="00711872"/>
    <w:rsid w:val="00711F0B"/>
    <w:rsid w:val="0071217C"/>
    <w:rsid w:val="00712495"/>
    <w:rsid w:val="007126CA"/>
    <w:rsid w:val="00713114"/>
    <w:rsid w:val="00716131"/>
    <w:rsid w:val="007165BD"/>
    <w:rsid w:val="007165C9"/>
    <w:rsid w:val="00717A64"/>
    <w:rsid w:val="00717EAF"/>
    <w:rsid w:val="00720111"/>
    <w:rsid w:val="00722CE9"/>
    <w:rsid w:val="00722D6F"/>
    <w:rsid w:val="0072779F"/>
    <w:rsid w:val="00727F08"/>
    <w:rsid w:val="00731FE5"/>
    <w:rsid w:val="00735E3A"/>
    <w:rsid w:val="00736470"/>
    <w:rsid w:val="00740033"/>
    <w:rsid w:val="007409DA"/>
    <w:rsid w:val="007419EE"/>
    <w:rsid w:val="007428D9"/>
    <w:rsid w:val="0074463C"/>
    <w:rsid w:val="00745446"/>
    <w:rsid w:val="00745AF1"/>
    <w:rsid w:val="007460F0"/>
    <w:rsid w:val="00747241"/>
    <w:rsid w:val="007511BD"/>
    <w:rsid w:val="007540D3"/>
    <w:rsid w:val="00754545"/>
    <w:rsid w:val="00756929"/>
    <w:rsid w:val="00756FBA"/>
    <w:rsid w:val="00757408"/>
    <w:rsid w:val="00757A4F"/>
    <w:rsid w:val="0076113A"/>
    <w:rsid w:val="007611CD"/>
    <w:rsid w:val="0076384C"/>
    <w:rsid w:val="00764F4C"/>
    <w:rsid w:val="00765DEA"/>
    <w:rsid w:val="00767DCB"/>
    <w:rsid w:val="0077310D"/>
    <w:rsid w:val="0077347A"/>
    <w:rsid w:val="00773798"/>
    <w:rsid w:val="0077592D"/>
    <w:rsid w:val="00775C4A"/>
    <w:rsid w:val="007808D0"/>
    <w:rsid w:val="007816D7"/>
    <w:rsid w:val="00781785"/>
    <w:rsid w:val="007833BC"/>
    <w:rsid w:val="00785045"/>
    <w:rsid w:val="00787154"/>
    <w:rsid w:val="007877DB"/>
    <w:rsid w:val="00794A98"/>
    <w:rsid w:val="00794E36"/>
    <w:rsid w:val="00795160"/>
    <w:rsid w:val="00796432"/>
    <w:rsid w:val="007965E2"/>
    <w:rsid w:val="007A3E70"/>
    <w:rsid w:val="007A63E4"/>
    <w:rsid w:val="007A6B03"/>
    <w:rsid w:val="007B17DA"/>
    <w:rsid w:val="007C1650"/>
    <w:rsid w:val="007C2C52"/>
    <w:rsid w:val="007C4D57"/>
    <w:rsid w:val="007C4DBF"/>
    <w:rsid w:val="007C5327"/>
    <w:rsid w:val="007C7215"/>
    <w:rsid w:val="007D0291"/>
    <w:rsid w:val="007D079E"/>
    <w:rsid w:val="007D2A9B"/>
    <w:rsid w:val="007E0D2C"/>
    <w:rsid w:val="007E206B"/>
    <w:rsid w:val="007E23D4"/>
    <w:rsid w:val="007E3373"/>
    <w:rsid w:val="007E5B55"/>
    <w:rsid w:val="007E7222"/>
    <w:rsid w:val="007F1E7B"/>
    <w:rsid w:val="007F2E91"/>
    <w:rsid w:val="007F3BC2"/>
    <w:rsid w:val="007F4268"/>
    <w:rsid w:val="007F5126"/>
    <w:rsid w:val="007F6FC9"/>
    <w:rsid w:val="007F7769"/>
    <w:rsid w:val="00801048"/>
    <w:rsid w:val="00805BD5"/>
    <w:rsid w:val="00806D7D"/>
    <w:rsid w:val="00807E36"/>
    <w:rsid w:val="00807F8D"/>
    <w:rsid w:val="00811910"/>
    <w:rsid w:val="00813C08"/>
    <w:rsid w:val="008142CA"/>
    <w:rsid w:val="00814631"/>
    <w:rsid w:val="0081747B"/>
    <w:rsid w:val="0082022D"/>
    <w:rsid w:val="0082296A"/>
    <w:rsid w:val="00825AB4"/>
    <w:rsid w:val="00826375"/>
    <w:rsid w:val="00826564"/>
    <w:rsid w:val="0082683D"/>
    <w:rsid w:val="0083141C"/>
    <w:rsid w:val="00832673"/>
    <w:rsid w:val="008341CC"/>
    <w:rsid w:val="008354A2"/>
    <w:rsid w:val="008400A3"/>
    <w:rsid w:val="00843463"/>
    <w:rsid w:val="00844B2F"/>
    <w:rsid w:val="00845C13"/>
    <w:rsid w:val="00847F97"/>
    <w:rsid w:val="00850B63"/>
    <w:rsid w:val="00850F1B"/>
    <w:rsid w:val="00851329"/>
    <w:rsid w:val="00851D80"/>
    <w:rsid w:val="0085214D"/>
    <w:rsid w:val="00852429"/>
    <w:rsid w:val="00852E10"/>
    <w:rsid w:val="008546B3"/>
    <w:rsid w:val="00857992"/>
    <w:rsid w:val="00860008"/>
    <w:rsid w:val="0086191C"/>
    <w:rsid w:val="00862B5D"/>
    <w:rsid w:val="008658FD"/>
    <w:rsid w:val="008661C2"/>
    <w:rsid w:val="00866E1E"/>
    <w:rsid w:val="008674B3"/>
    <w:rsid w:val="008677C6"/>
    <w:rsid w:val="00867EBF"/>
    <w:rsid w:val="00870DD5"/>
    <w:rsid w:val="00871C97"/>
    <w:rsid w:val="00871DE7"/>
    <w:rsid w:val="00874D8D"/>
    <w:rsid w:val="00875D65"/>
    <w:rsid w:val="00875F42"/>
    <w:rsid w:val="008811EF"/>
    <w:rsid w:val="00881AF1"/>
    <w:rsid w:val="00882FC4"/>
    <w:rsid w:val="008835D0"/>
    <w:rsid w:val="00884923"/>
    <w:rsid w:val="00886997"/>
    <w:rsid w:val="0088732F"/>
    <w:rsid w:val="00887F16"/>
    <w:rsid w:val="00890065"/>
    <w:rsid w:val="00892FBA"/>
    <w:rsid w:val="00893FEB"/>
    <w:rsid w:val="00894751"/>
    <w:rsid w:val="00894B07"/>
    <w:rsid w:val="00895379"/>
    <w:rsid w:val="008A0774"/>
    <w:rsid w:val="008A139D"/>
    <w:rsid w:val="008A2E01"/>
    <w:rsid w:val="008A3EA2"/>
    <w:rsid w:val="008A408F"/>
    <w:rsid w:val="008A4B9F"/>
    <w:rsid w:val="008A5AE6"/>
    <w:rsid w:val="008A6250"/>
    <w:rsid w:val="008A78D2"/>
    <w:rsid w:val="008B15BF"/>
    <w:rsid w:val="008B24C8"/>
    <w:rsid w:val="008B35FC"/>
    <w:rsid w:val="008B484D"/>
    <w:rsid w:val="008B71E1"/>
    <w:rsid w:val="008C08A1"/>
    <w:rsid w:val="008C0B29"/>
    <w:rsid w:val="008C100C"/>
    <w:rsid w:val="008C30AE"/>
    <w:rsid w:val="008C696B"/>
    <w:rsid w:val="008C6E45"/>
    <w:rsid w:val="008C7396"/>
    <w:rsid w:val="008D0E4F"/>
    <w:rsid w:val="008D0F0D"/>
    <w:rsid w:val="008D23C9"/>
    <w:rsid w:val="008D464F"/>
    <w:rsid w:val="008D6652"/>
    <w:rsid w:val="008E1886"/>
    <w:rsid w:val="008E47D3"/>
    <w:rsid w:val="008F35F2"/>
    <w:rsid w:val="008F459B"/>
    <w:rsid w:val="008F61FB"/>
    <w:rsid w:val="00902252"/>
    <w:rsid w:val="00903557"/>
    <w:rsid w:val="0090357F"/>
    <w:rsid w:val="009037C5"/>
    <w:rsid w:val="00903BE1"/>
    <w:rsid w:val="00907A84"/>
    <w:rsid w:val="009131C6"/>
    <w:rsid w:val="00915AA5"/>
    <w:rsid w:val="0091754C"/>
    <w:rsid w:val="00917573"/>
    <w:rsid w:val="0092094A"/>
    <w:rsid w:val="009225E1"/>
    <w:rsid w:val="00924DA8"/>
    <w:rsid w:val="009258EC"/>
    <w:rsid w:val="009259E0"/>
    <w:rsid w:val="00925C88"/>
    <w:rsid w:val="0093014D"/>
    <w:rsid w:val="00930D9F"/>
    <w:rsid w:val="00933823"/>
    <w:rsid w:val="00933ED8"/>
    <w:rsid w:val="00940023"/>
    <w:rsid w:val="00942B76"/>
    <w:rsid w:val="009431CA"/>
    <w:rsid w:val="0094340C"/>
    <w:rsid w:val="00943AA0"/>
    <w:rsid w:val="00944F33"/>
    <w:rsid w:val="00946F9D"/>
    <w:rsid w:val="00951C02"/>
    <w:rsid w:val="009523EF"/>
    <w:rsid w:val="00952A99"/>
    <w:rsid w:val="00955099"/>
    <w:rsid w:val="00956470"/>
    <w:rsid w:val="0095670C"/>
    <w:rsid w:val="009606B3"/>
    <w:rsid w:val="00960D49"/>
    <w:rsid w:val="00964242"/>
    <w:rsid w:val="009738A4"/>
    <w:rsid w:val="00974F7F"/>
    <w:rsid w:val="00975D0E"/>
    <w:rsid w:val="00980717"/>
    <w:rsid w:val="00981769"/>
    <w:rsid w:val="00981BB4"/>
    <w:rsid w:val="009839F6"/>
    <w:rsid w:val="009841AD"/>
    <w:rsid w:val="00984463"/>
    <w:rsid w:val="00984472"/>
    <w:rsid w:val="009850BC"/>
    <w:rsid w:val="00987FFD"/>
    <w:rsid w:val="00992FD3"/>
    <w:rsid w:val="00995224"/>
    <w:rsid w:val="00996015"/>
    <w:rsid w:val="00997C50"/>
    <w:rsid w:val="009A0BAA"/>
    <w:rsid w:val="009A1912"/>
    <w:rsid w:val="009A1CFF"/>
    <w:rsid w:val="009A44D0"/>
    <w:rsid w:val="009A4C1B"/>
    <w:rsid w:val="009A575C"/>
    <w:rsid w:val="009A5C05"/>
    <w:rsid w:val="009B10DA"/>
    <w:rsid w:val="009B16D5"/>
    <w:rsid w:val="009B2AD1"/>
    <w:rsid w:val="009B356D"/>
    <w:rsid w:val="009C0152"/>
    <w:rsid w:val="009C165D"/>
    <w:rsid w:val="009C2A43"/>
    <w:rsid w:val="009C6BDD"/>
    <w:rsid w:val="009C6F04"/>
    <w:rsid w:val="009C7DCE"/>
    <w:rsid w:val="009D16AA"/>
    <w:rsid w:val="009D5430"/>
    <w:rsid w:val="009D6F9C"/>
    <w:rsid w:val="009E1DAE"/>
    <w:rsid w:val="009E459F"/>
    <w:rsid w:val="009E47EA"/>
    <w:rsid w:val="009E5ACB"/>
    <w:rsid w:val="009E75F8"/>
    <w:rsid w:val="009F03D2"/>
    <w:rsid w:val="009F1AC9"/>
    <w:rsid w:val="009F23D3"/>
    <w:rsid w:val="009F3902"/>
    <w:rsid w:val="009F3BBF"/>
    <w:rsid w:val="009F5C6F"/>
    <w:rsid w:val="009F6666"/>
    <w:rsid w:val="009F7A57"/>
    <w:rsid w:val="00A001B9"/>
    <w:rsid w:val="00A02716"/>
    <w:rsid w:val="00A04382"/>
    <w:rsid w:val="00A046ED"/>
    <w:rsid w:val="00A05FDF"/>
    <w:rsid w:val="00A07154"/>
    <w:rsid w:val="00A073AD"/>
    <w:rsid w:val="00A0789C"/>
    <w:rsid w:val="00A07FD3"/>
    <w:rsid w:val="00A11050"/>
    <w:rsid w:val="00A12906"/>
    <w:rsid w:val="00A13A07"/>
    <w:rsid w:val="00A13CC2"/>
    <w:rsid w:val="00A1570B"/>
    <w:rsid w:val="00A17623"/>
    <w:rsid w:val="00A21C27"/>
    <w:rsid w:val="00A228B1"/>
    <w:rsid w:val="00A23AD3"/>
    <w:rsid w:val="00A24BF4"/>
    <w:rsid w:val="00A24E2D"/>
    <w:rsid w:val="00A2788A"/>
    <w:rsid w:val="00A30151"/>
    <w:rsid w:val="00A33C44"/>
    <w:rsid w:val="00A36268"/>
    <w:rsid w:val="00A368E5"/>
    <w:rsid w:val="00A37E80"/>
    <w:rsid w:val="00A40093"/>
    <w:rsid w:val="00A40CF1"/>
    <w:rsid w:val="00A42D17"/>
    <w:rsid w:val="00A44E81"/>
    <w:rsid w:val="00A471E7"/>
    <w:rsid w:val="00A47D2E"/>
    <w:rsid w:val="00A50716"/>
    <w:rsid w:val="00A57003"/>
    <w:rsid w:val="00A6040F"/>
    <w:rsid w:val="00A60BF4"/>
    <w:rsid w:val="00A63098"/>
    <w:rsid w:val="00A63851"/>
    <w:rsid w:val="00A65B60"/>
    <w:rsid w:val="00A67272"/>
    <w:rsid w:val="00A676F6"/>
    <w:rsid w:val="00A710C8"/>
    <w:rsid w:val="00A71577"/>
    <w:rsid w:val="00A71A4A"/>
    <w:rsid w:val="00A80325"/>
    <w:rsid w:val="00A82775"/>
    <w:rsid w:val="00A8280D"/>
    <w:rsid w:val="00A83390"/>
    <w:rsid w:val="00A83CAA"/>
    <w:rsid w:val="00A84D76"/>
    <w:rsid w:val="00A8653B"/>
    <w:rsid w:val="00A9024C"/>
    <w:rsid w:val="00A910D9"/>
    <w:rsid w:val="00A9135E"/>
    <w:rsid w:val="00A925A0"/>
    <w:rsid w:val="00AA1520"/>
    <w:rsid w:val="00AA1560"/>
    <w:rsid w:val="00AA1F70"/>
    <w:rsid w:val="00AA357E"/>
    <w:rsid w:val="00AA394D"/>
    <w:rsid w:val="00AA71B8"/>
    <w:rsid w:val="00AA7BD8"/>
    <w:rsid w:val="00AA7C3A"/>
    <w:rsid w:val="00AB0EA0"/>
    <w:rsid w:val="00AB16F6"/>
    <w:rsid w:val="00AB2F70"/>
    <w:rsid w:val="00AB65A0"/>
    <w:rsid w:val="00AB70D0"/>
    <w:rsid w:val="00AB7C40"/>
    <w:rsid w:val="00AC5012"/>
    <w:rsid w:val="00AC7604"/>
    <w:rsid w:val="00AD0665"/>
    <w:rsid w:val="00AD0F45"/>
    <w:rsid w:val="00AD0FD8"/>
    <w:rsid w:val="00AD1456"/>
    <w:rsid w:val="00AD1B96"/>
    <w:rsid w:val="00AD279D"/>
    <w:rsid w:val="00AD3D24"/>
    <w:rsid w:val="00AD52A9"/>
    <w:rsid w:val="00AD6C00"/>
    <w:rsid w:val="00AD77BA"/>
    <w:rsid w:val="00AE0702"/>
    <w:rsid w:val="00AE096C"/>
    <w:rsid w:val="00AE1D56"/>
    <w:rsid w:val="00AE3997"/>
    <w:rsid w:val="00AE62DB"/>
    <w:rsid w:val="00AF0704"/>
    <w:rsid w:val="00AF0908"/>
    <w:rsid w:val="00AF329A"/>
    <w:rsid w:val="00AF49CC"/>
    <w:rsid w:val="00AF4C5E"/>
    <w:rsid w:val="00AF5EEC"/>
    <w:rsid w:val="00B02BDD"/>
    <w:rsid w:val="00B03771"/>
    <w:rsid w:val="00B03A24"/>
    <w:rsid w:val="00B04C21"/>
    <w:rsid w:val="00B04EE5"/>
    <w:rsid w:val="00B07128"/>
    <w:rsid w:val="00B103B8"/>
    <w:rsid w:val="00B13AF7"/>
    <w:rsid w:val="00B15E60"/>
    <w:rsid w:val="00B239D8"/>
    <w:rsid w:val="00B2415D"/>
    <w:rsid w:val="00B30028"/>
    <w:rsid w:val="00B345C1"/>
    <w:rsid w:val="00B34B3D"/>
    <w:rsid w:val="00B37A45"/>
    <w:rsid w:val="00B426F6"/>
    <w:rsid w:val="00B4432E"/>
    <w:rsid w:val="00B453B5"/>
    <w:rsid w:val="00B45693"/>
    <w:rsid w:val="00B459A3"/>
    <w:rsid w:val="00B46911"/>
    <w:rsid w:val="00B51A2E"/>
    <w:rsid w:val="00B52DA7"/>
    <w:rsid w:val="00B5317A"/>
    <w:rsid w:val="00B53807"/>
    <w:rsid w:val="00B56878"/>
    <w:rsid w:val="00B569DB"/>
    <w:rsid w:val="00B576DF"/>
    <w:rsid w:val="00B60005"/>
    <w:rsid w:val="00B60EB6"/>
    <w:rsid w:val="00B62434"/>
    <w:rsid w:val="00B62BD2"/>
    <w:rsid w:val="00B62E2E"/>
    <w:rsid w:val="00B641A5"/>
    <w:rsid w:val="00B64524"/>
    <w:rsid w:val="00B65948"/>
    <w:rsid w:val="00B65C98"/>
    <w:rsid w:val="00B67212"/>
    <w:rsid w:val="00B67E14"/>
    <w:rsid w:val="00B71090"/>
    <w:rsid w:val="00B7649F"/>
    <w:rsid w:val="00B77300"/>
    <w:rsid w:val="00B77EA8"/>
    <w:rsid w:val="00B80CDB"/>
    <w:rsid w:val="00B81AB9"/>
    <w:rsid w:val="00B83529"/>
    <w:rsid w:val="00B877DB"/>
    <w:rsid w:val="00B87FC3"/>
    <w:rsid w:val="00B90003"/>
    <w:rsid w:val="00B90FE2"/>
    <w:rsid w:val="00B91D36"/>
    <w:rsid w:val="00B91F72"/>
    <w:rsid w:val="00B93485"/>
    <w:rsid w:val="00B95413"/>
    <w:rsid w:val="00B97518"/>
    <w:rsid w:val="00BA0919"/>
    <w:rsid w:val="00BA2083"/>
    <w:rsid w:val="00BA2FF0"/>
    <w:rsid w:val="00BA30F0"/>
    <w:rsid w:val="00BA37A5"/>
    <w:rsid w:val="00BA3875"/>
    <w:rsid w:val="00BA459A"/>
    <w:rsid w:val="00BA6533"/>
    <w:rsid w:val="00BB099F"/>
    <w:rsid w:val="00BB1B46"/>
    <w:rsid w:val="00BB2941"/>
    <w:rsid w:val="00BB6554"/>
    <w:rsid w:val="00BB6C01"/>
    <w:rsid w:val="00BC397B"/>
    <w:rsid w:val="00BC439B"/>
    <w:rsid w:val="00BC595C"/>
    <w:rsid w:val="00BD1BB2"/>
    <w:rsid w:val="00BD1EA3"/>
    <w:rsid w:val="00BD2EA3"/>
    <w:rsid w:val="00BD5C4F"/>
    <w:rsid w:val="00BD6D0D"/>
    <w:rsid w:val="00BD74E8"/>
    <w:rsid w:val="00BE0133"/>
    <w:rsid w:val="00BE0637"/>
    <w:rsid w:val="00BE1CE0"/>
    <w:rsid w:val="00BE3718"/>
    <w:rsid w:val="00BF1DD1"/>
    <w:rsid w:val="00BF35CC"/>
    <w:rsid w:val="00C01922"/>
    <w:rsid w:val="00C02610"/>
    <w:rsid w:val="00C02DEC"/>
    <w:rsid w:val="00C04992"/>
    <w:rsid w:val="00C04C58"/>
    <w:rsid w:val="00C05F62"/>
    <w:rsid w:val="00C06CFC"/>
    <w:rsid w:val="00C07070"/>
    <w:rsid w:val="00C1020B"/>
    <w:rsid w:val="00C106AC"/>
    <w:rsid w:val="00C120CE"/>
    <w:rsid w:val="00C1436F"/>
    <w:rsid w:val="00C156C2"/>
    <w:rsid w:val="00C20C97"/>
    <w:rsid w:val="00C211E5"/>
    <w:rsid w:val="00C21650"/>
    <w:rsid w:val="00C23558"/>
    <w:rsid w:val="00C2357B"/>
    <w:rsid w:val="00C2619F"/>
    <w:rsid w:val="00C26BAC"/>
    <w:rsid w:val="00C30528"/>
    <w:rsid w:val="00C30BF4"/>
    <w:rsid w:val="00C32606"/>
    <w:rsid w:val="00C33136"/>
    <w:rsid w:val="00C403D3"/>
    <w:rsid w:val="00C4225B"/>
    <w:rsid w:val="00C4383E"/>
    <w:rsid w:val="00C45F5B"/>
    <w:rsid w:val="00C4657F"/>
    <w:rsid w:val="00C500AA"/>
    <w:rsid w:val="00C52EFC"/>
    <w:rsid w:val="00C5730A"/>
    <w:rsid w:val="00C57633"/>
    <w:rsid w:val="00C6001B"/>
    <w:rsid w:val="00C6034D"/>
    <w:rsid w:val="00C6111F"/>
    <w:rsid w:val="00C619CA"/>
    <w:rsid w:val="00C66B34"/>
    <w:rsid w:val="00C710C1"/>
    <w:rsid w:val="00C71227"/>
    <w:rsid w:val="00C71349"/>
    <w:rsid w:val="00C7242E"/>
    <w:rsid w:val="00C7321D"/>
    <w:rsid w:val="00C7571D"/>
    <w:rsid w:val="00C76CAA"/>
    <w:rsid w:val="00C77916"/>
    <w:rsid w:val="00C80624"/>
    <w:rsid w:val="00C8299A"/>
    <w:rsid w:val="00C862A9"/>
    <w:rsid w:val="00C87B96"/>
    <w:rsid w:val="00C90E9E"/>
    <w:rsid w:val="00C9139F"/>
    <w:rsid w:val="00C93F2E"/>
    <w:rsid w:val="00C958BE"/>
    <w:rsid w:val="00CA025D"/>
    <w:rsid w:val="00CA144C"/>
    <w:rsid w:val="00CA2698"/>
    <w:rsid w:val="00CA7145"/>
    <w:rsid w:val="00CB10E0"/>
    <w:rsid w:val="00CB1D74"/>
    <w:rsid w:val="00CB3B6B"/>
    <w:rsid w:val="00CB4FFE"/>
    <w:rsid w:val="00CB601F"/>
    <w:rsid w:val="00CB65DA"/>
    <w:rsid w:val="00CB782E"/>
    <w:rsid w:val="00CC1081"/>
    <w:rsid w:val="00CC143D"/>
    <w:rsid w:val="00CC25F9"/>
    <w:rsid w:val="00CC59E5"/>
    <w:rsid w:val="00CC5EC1"/>
    <w:rsid w:val="00CC6884"/>
    <w:rsid w:val="00CD2D1F"/>
    <w:rsid w:val="00CD45F6"/>
    <w:rsid w:val="00CD50AA"/>
    <w:rsid w:val="00CD59C6"/>
    <w:rsid w:val="00CD6C4E"/>
    <w:rsid w:val="00CE01AF"/>
    <w:rsid w:val="00CE02CC"/>
    <w:rsid w:val="00CE0648"/>
    <w:rsid w:val="00CE06CB"/>
    <w:rsid w:val="00CE1F32"/>
    <w:rsid w:val="00CE41FA"/>
    <w:rsid w:val="00CE5418"/>
    <w:rsid w:val="00CE76FE"/>
    <w:rsid w:val="00CF126D"/>
    <w:rsid w:val="00CF20FE"/>
    <w:rsid w:val="00CF3499"/>
    <w:rsid w:val="00CF369E"/>
    <w:rsid w:val="00CF3ED7"/>
    <w:rsid w:val="00CF40F6"/>
    <w:rsid w:val="00CF4540"/>
    <w:rsid w:val="00CF45AD"/>
    <w:rsid w:val="00D0089A"/>
    <w:rsid w:val="00D03D4F"/>
    <w:rsid w:val="00D06421"/>
    <w:rsid w:val="00D102AA"/>
    <w:rsid w:val="00D106B7"/>
    <w:rsid w:val="00D13839"/>
    <w:rsid w:val="00D13CBC"/>
    <w:rsid w:val="00D142A8"/>
    <w:rsid w:val="00D14465"/>
    <w:rsid w:val="00D17140"/>
    <w:rsid w:val="00D17F06"/>
    <w:rsid w:val="00D20349"/>
    <w:rsid w:val="00D2364E"/>
    <w:rsid w:val="00D23A70"/>
    <w:rsid w:val="00D2446A"/>
    <w:rsid w:val="00D2526F"/>
    <w:rsid w:val="00D33F01"/>
    <w:rsid w:val="00D342FD"/>
    <w:rsid w:val="00D34E24"/>
    <w:rsid w:val="00D37CD5"/>
    <w:rsid w:val="00D402D8"/>
    <w:rsid w:val="00D418F2"/>
    <w:rsid w:val="00D43C22"/>
    <w:rsid w:val="00D43CB9"/>
    <w:rsid w:val="00D43CE6"/>
    <w:rsid w:val="00D45E6F"/>
    <w:rsid w:val="00D46426"/>
    <w:rsid w:val="00D47907"/>
    <w:rsid w:val="00D5207A"/>
    <w:rsid w:val="00D54431"/>
    <w:rsid w:val="00D54495"/>
    <w:rsid w:val="00D562BC"/>
    <w:rsid w:val="00D564BA"/>
    <w:rsid w:val="00D56563"/>
    <w:rsid w:val="00D56EA8"/>
    <w:rsid w:val="00D57581"/>
    <w:rsid w:val="00D57FAD"/>
    <w:rsid w:val="00D62B7D"/>
    <w:rsid w:val="00D65D50"/>
    <w:rsid w:val="00D70F5C"/>
    <w:rsid w:val="00D72EC2"/>
    <w:rsid w:val="00D73C7A"/>
    <w:rsid w:val="00D7612D"/>
    <w:rsid w:val="00D8216B"/>
    <w:rsid w:val="00D84C1F"/>
    <w:rsid w:val="00D852A1"/>
    <w:rsid w:val="00D86365"/>
    <w:rsid w:val="00D866A2"/>
    <w:rsid w:val="00D8693E"/>
    <w:rsid w:val="00D90E9F"/>
    <w:rsid w:val="00D91B0C"/>
    <w:rsid w:val="00D9205F"/>
    <w:rsid w:val="00D922EE"/>
    <w:rsid w:val="00D931EF"/>
    <w:rsid w:val="00D94B87"/>
    <w:rsid w:val="00D94DEF"/>
    <w:rsid w:val="00D95F2A"/>
    <w:rsid w:val="00D967CC"/>
    <w:rsid w:val="00DA1D88"/>
    <w:rsid w:val="00DA26A6"/>
    <w:rsid w:val="00DA45AF"/>
    <w:rsid w:val="00DA5475"/>
    <w:rsid w:val="00DA5818"/>
    <w:rsid w:val="00DA5AF8"/>
    <w:rsid w:val="00DB1D2F"/>
    <w:rsid w:val="00DB483C"/>
    <w:rsid w:val="00DB63F8"/>
    <w:rsid w:val="00DB7C1F"/>
    <w:rsid w:val="00DC193E"/>
    <w:rsid w:val="00DC6429"/>
    <w:rsid w:val="00DC6925"/>
    <w:rsid w:val="00DD27AB"/>
    <w:rsid w:val="00DD2C87"/>
    <w:rsid w:val="00DD417B"/>
    <w:rsid w:val="00DD73AA"/>
    <w:rsid w:val="00DE24C3"/>
    <w:rsid w:val="00DE284A"/>
    <w:rsid w:val="00DE294F"/>
    <w:rsid w:val="00DE2B84"/>
    <w:rsid w:val="00DE38DB"/>
    <w:rsid w:val="00DE46EE"/>
    <w:rsid w:val="00DE5C7E"/>
    <w:rsid w:val="00DE698E"/>
    <w:rsid w:val="00DE6F0E"/>
    <w:rsid w:val="00DE710E"/>
    <w:rsid w:val="00DF0231"/>
    <w:rsid w:val="00DF1F29"/>
    <w:rsid w:val="00DF30CC"/>
    <w:rsid w:val="00DF5EAF"/>
    <w:rsid w:val="00E01912"/>
    <w:rsid w:val="00E064E7"/>
    <w:rsid w:val="00E06A62"/>
    <w:rsid w:val="00E07873"/>
    <w:rsid w:val="00E10DCF"/>
    <w:rsid w:val="00E1441C"/>
    <w:rsid w:val="00E15E6C"/>
    <w:rsid w:val="00E17258"/>
    <w:rsid w:val="00E175BB"/>
    <w:rsid w:val="00E20B06"/>
    <w:rsid w:val="00E21636"/>
    <w:rsid w:val="00E230BA"/>
    <w:rsid w:val="00E23EB4"/>
    <w:rsid w:val="00E25294"/>
    <w:rsid w:val="00E2575E"/>
    <w:rsid w:val="00E2623A"/>
    <w:rsid w:val="00E26920"/>
    <w:rsid w:val="00E278CF"/>
    <w:rsid w:val="00E27940"/>
    <w:rsid w:val="00E31A55"/>
    <w:rsid w:val="00E33B62"/>
    <w:rsid w:val="00E34FFF"/>
    <w:rsid w:val="00E35020"/>
    <w:rsid w:val="00E3506C"/>
    <w:rsid w:val="00E35CD9"/>
    <w:rsid w:val="00E36FE1"/>
    <w:rsid w:val="00E3725E"/>
    <w:rsid w:val="00E37DE2"/>
    <w:rsid w:val="00E40662"/>
    <w:rsid w:val="00E40809"/>
    <w:rsid w:val="00E4299F"/>
    <w:rsid w:val="00E43C11"/>
    <w:rsid w:val="00E476D6"/>
    <w:rsid w:val="00E518AD"/>
    <w:rsid w:val="00E52BC4"/>
    <w:rsid w:val="00E532BA"/>
    <w:rsid w:val="00E544A6"/>
    <w:rsid w:val="00E569C4"/>
    <w:rsid w:val="00E5768A"/>
    <w:rsid w:val="00E614FE"/>
    <w:rsid w:val="00E62079"/>
    <w:rsid w:val="00E64620"/>
    <w:rsid w:val="00E72C1D"/>
    <w:rsid w:val="00E742F4"/>
    <w:rsid w:val="00E75311"/>
    <w:rsid w:val="00E764F3"/>
    <w:rsid w:val="00E7674F"/>
    <w:rsid w:val="00E8167C"/>
    <w:rsid w:val="00E8210B"/>
    <w:rsid w:val="00E82279"/>
    <w:rsid w:val="00E82C73"/>
    <w:rsid w:val="00E82CB6"/>
    <w:rsid w:val="00E83AC6"/>
    <w:rsid w:val="00E84F4B"/>
    <w:rsid w:val="00E87D8B"/>
    <w:rsid w:val="00E9034C"/>
    <w:rsid w:val="00E912EA"/>
    <w:rsid w:val="00E947B6"/>
    <w:rsid w:val="00EA463D"/>
    <w:rsid w:val="00EA69C0"/>
    <w:rsid w:val="00EA6EF1"/>
    <w:rsid w:val="00EA7461"/>
    <w:rsid w:val="00EB2E44"/>
    <w:rsid w:val="00EB4194"/>
    <w:rsid w:val="00EB4F8B"/>
    <w:rsid w:val="00EB5B98"/>
    <w:rsid w:val="00EB6AE6"/>
    <w:rsid w:val="00EC1016"/>
    <w:rsid w:val="00EC12C6"/>
    <w:rsid w:val="00EC495B"/>
    <w:rsid w:val="00EC4D9D"/>
    <w:rsid w:val="00EC7560"/>
    <w:rsid w:val="00ED688B"/>
    <w:rsid w:val="00EE011D"/>
    <w:rsid w:val="00EE1E0B"/>
    <w:rsid w:val="00EE3234"/>
    <w:rsid w:val="00EE32B1"/>
    <w:rsid w:val="00EE341E"/>
    <w:rsid w:val="00EE3C80"/>
    <w:rsid w:val="00EE3EAD"/>
    <w:rsid w:val="00EE7D87"/>
    <w:rsid w:val="00EF06C3"/>
    <w:rsid w:val="00EF2AAE"/>
    <w:rsid w:val="00EF4226"/>
    <w:rsid w:val="00EF5B8E"/>
    <w:rsid w:val="00F003C0"/>
    <w:rsid w:val="00F04792"/>
    <w:rsid w:val="00F07E6A"/>
    <w:rsid w:val="00F10B93"/>
    <w:rsid w:val="00F10D64"/>
    <w:rsid w:val="00F11BAE"/>
    <w:rsid w:val="00F13142"/>
    <w:rsid w:val="00F14013"/>
    <w:rsid w:val="00F15589"/>
    <w:rsid w:val="00F16C53"/>
    <w:rsid w:val="00F23668"/>
    <w:rsid w:val="00F26492"/>
    <w:rsid w:val="00F304F2"/>
    <w:rsid w:val="00F31561"/>
    <w:rsid w:val="00F3260A"/>
    <w:rsid w:val="00F34642"/>
    <w:rsid w:val="00F35F0E"/>
    <w:rsid w:val="00F42504"/>
    <w:rsid w:val="00F42B65"/>
    <w:rsid w:val="00F43449"/>
    <w:rsid w:val="00F43E22"/>
    <w:rsid w:val="00F441AD"/>
    <w:rsid w:val="00F45E0E"/>
    <w:rsid w:val="00F5022E"/>
    <w:rsid w:val="00F5125F"/>
    <w:rsid w:val="00F51E1E"/>
    <w:rsid w:val="00F5240A"/>
    <w:rsid w:val="00F53893"/>
    <w:rsid w:val="00F5426B"/>
    <w:rsid w:val="00F54E26"/>
    <w:rsid w:val="00F56DE9"/>
    <w:rsid w:val="00F56E14"/>
    <w:rsid w:val="00F608AE"/>
    <w:rsid w:val="00F609F1"/>
    <w:rsid w:val="00F633FA"/>
    <w:rsid w:val="00F636FC"/>
    <w:rsid w:val="00F70C44"/>
    <w:rsid w:val="00F719DB"/>
    <w:rsid w:val="00F71E57"/>
    <w:rsid w:val="00F7240D"/>
    <w:rsid w:val="00F72B5E"/>
    <w:rsid w:val="00F7311C"/>
    <w:rsid w:val="00F7338D"/>
    <w:rsid w:val="00F73966"/>
    <w:rsid w:val="00F75A01"/>
    <w:rsid w:val="00F77780"/>
    <w:rsid w:val="00F80E85"/>
    <w:rsid w:val="00F81243"/>
    <w:rsid w:val="00F84C26"/>
    <w:rsid w:val="00F84D84"/>
    <w:rsid w:val="00F90CDF"/>
    <w:rsid w:val="00F9108F"/>
    <w:rsid w:val="00F94C64"/>
    <w:rsid w:val="00F963ED"/>
    <w:rsid w:val="00FA12C9"/>
    <w:rsid w:val="00FA353C"/>
    <w:rsid w:val="00FA361D"/>
    <w:rsid w:val="00FA5947"/>
    <w:rsid w:val="00FA6547"/>
    <w:rsid w:val="00FA65EA"/>
    <w:rsid w:val="00FB1E02"/>
    <w:rsid w:val="00FB2629"/>
    <w:rsid w:val="00FB384A"/>
    <w:rsid w:val="00FB3A75"/>
    <w:rsid w:val="00FB3FC8"/>
    <w:rsid w:val="00FB43B4"/>
    <w:rsid w:val="00FB4559"/>
    <w:rsid w:val="00FB52A0"/>
    <w:rsid w:val="00FB7DCF"/>
    <w:rsid w:val="00FC0157"/>
    <w:rsid w:val="00FC4470"/>
    <w:rsid w:val="00FC4F42"/>
    <w:rsid w:val="00FC5615"/>
    <w:rsid w:val="00FC5D73"/>
    <w:rsid w:val="00FD0677"/>
    <w:rsid w:val="00FD22AC"/>
    <w:rsid w:val="00FD445B"/>
    <w:rsid w:val="00FD70FC"/>
    <w:rsid w:val="00FE124A"/>
    <w:rsid w:val="00FE4A44"/>
    <w:rsid w:val="00FE5C13"/>
    <w:rsid w:val="00FE6235"/>
    <w:rsid w:val="00FF3399"/>
    <w:rsid w:val="00FF3943"/>
    <w:rsid w:val="00FF70D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lsdException w:name="List 3" w:semiHidden="0"/>
    <w:lsdException w:name="List 4" w:semiHidden="0"/>
    <w:lsdException w:name="Title" w:semiHidden="0" w:unhideWhenUsed="0" w:qFormat="1"/>
    <w:lsdException w:name="Message Header" w:semiHidden="0"/>
    <w:lsdException w:name="Subtitle" w:semiHidden="0" w:unhideWhenUsed="0" w:qFormat="1"/>
    <w:lsdException w:name="Salutation" w:semiHidden="0"/>
    <w:lsdException w:name="Date" w:semiHidden="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26DD"/>
    <w:pPr>
      <w:spacing w:before="80" w:after="80"/>
    </w:pPr>
    <w:rPr>
      <w:rFonts w:ascii="Arial" w:hAnsi="Arial"/>
      <w:szCs w:val="24"/>
    </w:rPr>
  </w:style>
  <w:style w:type="paragraph" w:styleId="berschrift1">
    <w:name w:val="heading 1"/>
    <w:basedOn w:val="Standard"/>
    <w:next w:val="Standard"/>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berschrift2">
    <w:name w:val="heading 2"/>
    <w:aliases w:val="H2"/>
    <w:basedOn w:val="berschrift1"/>
    <w:next w:val="Standard"/>
    <w:qFormat/>
    <w:rsid w:val="00A710C8"/>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D931EF"/>
    <w:pPr>
      <w:numPr>
        <w:ilvl w:val="2"/>
      </w:numPr>
      <w:outlineLvl w:val="2"/>
    </w:pPr>
    <w:rPr>
      <w:bCs/>
      <w:sz w:val="26"/>
      <w:szCs w:val="26"/>
    </w:rPr>
  </w:style>
  <w:style w:type="paragraph" w:styleId="berschrift4">
    <w:name w:val="heading 4"/>
    <w:aliases w:val="H4"/>
    <w:basedOn w:val="berschrift3"/>
    <w:next w:val="Standard"/>
    <w:qFormat/>
    <w:rsid w:val="00D931EF"/>
    <w:pPr>
      <w:numPr>
        <w:ilvl w:val="3"/>
      </w:numPr>
      <w:outlineLvl w:val="3"/>
    </w:pPr>
    <w:rPr>
      <w:bCs w:val="0"/>
      <w:sz w:val="24"/>
      <w:szCs w:val="28"/>
    </w:rPr>
  </w:style>
  <w:style w:type="paragraph" w:styleId="berschrift5">
    <w:name w:val="heading 5"/>
    <w:basedOn w:val="berschrift4"/>
    <w:next w:val="Standard"/>
    <w:qFormat/>
    <w:rsid w:val="00D931EF"/>
    <w:pPr>
      <w:numPr>
        <w:ilvl w:val="4"/>
      </w:numPr>
      <w:outlineLvl w:val="4"/>
    </w:pPr>
    <w:rPr>
      <w:bCs/>
      <w:iCs w:val="0"/>
      <w:szCs w:val="26"/>
    </w:rPr>
  </w:style>
  <w:style w:type="paragraph" w:styleId="berschrift6">
    <w:name w:val="heading 6"/>
    <w:basedOn w:val="berschrift5"/>
    <w:next w:val="Standard"/>
    <w:qFormat/>
    <w:rsid w:val="00D931EF"/>
    <w:pPr>
      <w:numPr>
        <w:ilvl w:val="5"/>
      </w:numPr>
      <w:outlineLvl w:val="5"/>
    </w:pPr>
    <w:rPr>
      <w:bCs w:val="0"/>
      <w:sz w:val="22"/>
      <w:szCs w:val="22"/>
    </w:rPr>
  </w:style>
  <w:style w:type="paragraph" w:styleId="berschrift7">
    <w:name w:val="heading 7"/>
    <w:basedOn w:val="berschrift6"/>
    <w:next w:val="Standard"/>
    <w:qFormat/>
    <w:rsid w:val="00D931EF"/>
    <w:pPr>
      <w:numPr>
        <w:ilvl w:val="6"/>
      </w:numPr>
      <w:outlineLvl w:val="6"/>
    </w:pPr>
  </w:style>
  <w:style w:type="paragraph" w:styleId="berschrift8">
    <w:name w:val="heading 8"/>
    <w:basedOn w:val="berschrift7"/>
    <w:next w:val="Standard"/>
    <w:qFormat/>
    <w:rsid w:val="00D931EF"/>
    <w:pPr>
      <w:numPr>
        <w:ilvl w:val="7"/>
      </w:numPr>
      <w:outlineLvl w:val="7"/>
    </w:pPr>
    <w:rPr>
      <w:i/>
      <w:iCs/>
    </w:rPr>
  </w:style>
  <w:style w:type="paragraph" w:styleId="berschrift9">
    <w:name w:val="heading 9"/>
    <w:basedOn w:val="berschrift8"/>
    <w:next w:val="Standard"/>
    <w:qFormat/>
    <w:rsid w:val="00D931EF"/>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B2415D"/>
    <w:pPr>
      <w:pBdr>
        <w:top w:val="single" w:sz="4" w:space="1" w:color="808080"/>
      </w:pBdr>
      <w:spacing w:before="0" w:after="240"/>
    </w:pPr>
    <w:rPr>
      <w:rFonts w:cs="Arial"/>
      <w:b/>
      <w:bCs/>
      <w:color w:val="3B006F"/>
      <w:kern w:val="28"/>
      <w:sz w:val="48"/>
      <w:szCs w:val="48"/>
    </w:rPr>
  </w:style>
  <w:style w:type="paragraph" w:styleId="Untertitel">
    <w:name w:val="Subtitle"/>
    <w:basedOn w:val="Titel"/>
    <w:qFormat/>
    <w:rsid w:val="00B2415D"/>
    <w:rPr>
      <w:sz w:val="36"/>
      <w:szCs w:val="36"/>
    </w:rPr>
  </w:style>
  <w:style w:type="paragraph" w:customStyle="1" w:styleId="Titlepageinfo">
    <w:name w:val="Title page info"/>
    <w:basedOn w:val="Standard"/>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D931EF"/>
    <w:pPr>
      <w:spacing w:before="240"/>
      <w:ind w:left="0"/>
    </w:pPr>
  </w:style>
  <w:style w:type="character" w:customStyle="1" w:styleId="Datatype">
    <w:name w:val="Datatype"/>
    <w:rsid w:val="00D931EF"/>
    <w:rPr>
      <w:rFonts w:ascii="Courier New" w:hAnsi="Courier New"/>
    </w:rPr>
  </w:style>
  <w:style w:type="character" w:styleId="Hyperlink">
    <w:name w:val="Hyperlink"/>
    <w:uiPriority w:val="99"/>
    <w:rsid w:val="00D931EF"/>
    <w:rPr>
      <w:color w:val="0000EE"/>
      <w:u w:val="none"/>
    </w:rPr>
  </w:style>
  <w:style w:type="paragraph" w:styleId="Verzeichnis1">
    <w:name w:val="toc 1"/>
    <w:basedOn w:val="Standard"/>
    <w:next w:val="Standard"/>
    <w:autoRedefine/>
    <w:uiPriority w:val="39"/>
    <w:rsid w:val="00F003C0"/>
    <w:pPr>
      <w:tabs>
        <w:tab w:val="left" w:pos="480"/>
        <w:tab w:val="right" w:leader="dot" w:pos="9350"/>
      </w:tabs>
      <w:spacing w:before="60" w:after="60"/>
    </w:pPr>
  </w:style>
  <w:style w:type="paragraph" w:styleId="Verzeichnis2">
    <w:name w:val="toc 2"/>
    <w:basedOn w:val="Standard"/>
    <w:next w:val="Standard"/>
    <w:autoRedefine/>
    <w:uiPriority w:val="39"/>
    <w:rsid w:val="00D931EF"/>
    <w:pPr>
      <w:spacing w:before="60" w:after="60"/>
      <w:ind w:left="240"/>
    </w:pPr>
  </w:style>
  <w:style w:type="paragraph" w:styleId="Verzeichnis3">
    <w:name w:val="toc 3"/>
    <w:basedOn w:val="Standard"/>
    <w:next w:val="Standard"/>
    <w:autoRedefine/>
    <w:uiPriority w:val="39"/>
    <w:rsid w:val="00D931EF"/>
    <w:pPr>
      <w:spacing w:before="60" w:after="60"/>
      <w:ind w:left="480"/>
    </w:pPr>
  </w:style>
  <w:style w:type="paragraph" w:customStyle="1" w:styleId="Code">
    <w:name w:val="Code"/>
    <w:basedOn w:val="Standard"/>
    <w:rsid w:val="00D931EF"/>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rsid w:val="00F003C0"/>
    <w:pPr>
      <w:numPr>
        <w:numId w:val="6"/>
      </w:numPr>
      <w:ind w:left="576"/>
    </w:pPr>
  </w:style>
  <w:style w:type="character" w:styleId="BesuchterHyperlink">
    <w:name w:val="FollowedHyperlink"/>
    <w:rsid w:val="00D931EF"/>
    <w:rPr>
      <w:color w:val="800080"/>
      <w:u w:val="single"/>
    </w:rPr>
  </w:style>
  <w:style w:type="character" w:customStyle="1" w:styleId="Element">
    <w:name w:val="Element"/>
    <w:rsid w:val="00D931EF"/>
    <w:rPr>
      <w:rFonts w:ascii="Courier New" w:hAnsi="Courier New"/>
      <w:sz w:val="20"/>
    </w:rPr>
  </w:style>
  <w:style w:type="character" w:customStyle="1" w:styleId="Attribute">
    <w:name w:val="Attribute"/>
    <w:rsid w:val="00D931EF"/>
    <w:rPr>
      <w:rFonts w:ascii="Courier New" w:hAnsi="Courier New"/>
      <w:sz w:val="20"/>
    </w:rPr>
  </w:style>
  <w:style w:type="character" w:customStyle="1" w:styleId="Keyword">
    <w:name w:val="Keyword"/>
    <w:basedOn w:val="Element"/>
    <w:rsid w:val="00D931EF"/>
    <w:rPr>
      <w:rFonts w:ascii="Courier New" w:hAnsi="Courier New"/>
      <w:sz w:val="20"/>
    </w:rPr>
  </w:style>
  <w:style w:type="paragraph" w:styleId="StandardWeb">
    <w:name w:val="Normal (Web)"/>
    <w:basedOn w:val="Standard"/>
    <w:rsid w:val="00D931EF"/>
    <w:pPr>
      <w:spacing w:before="100" w:beforeAutospacing="1" w:after="100" w:afterAutospacing="1"/>
    </w:pPr>
    <w:rPr>
      <w:rFonts w:ascii="Arial Unicode MS" w:eastAsia="Arial Unicode MS" w:hAnsi="Arial Unicode MS" w:cs="Arial Unicode MS"/>
    </w:rPr>
  </w:style>
  <w:style w:type="character" w:styleId="Hervorhebung">
    <w:name w:val="Emphasis"/>
    <w:qFormat/>
    <w:rsid w:val="00D931EF"/>
    <w:rPr>
      <w:i/>
      <w:iCs/>
    </w:rPr>
  </w:style>
  <w:style w:type="character" w:styleId="HTMLSchreibmaschine">
    <w:name w:val="HTML Typewriter"/>
    <w:rsid w:val="00D931EF"/>
    <w:rPr>
      <w:rFonts w:ascii="Arial Unicode MS" w:eastAsia="Arial Unicode MS" w:hAnsi="Arial Unicode MS" w:cs="Arial Unicode MS"/>
      <w:sz w:val="20"/>
      <w:szCs w:val="20"/>
    </w:rPr>
  </w:style>
  <w:style w:type="paragraph" w:styleId="HTMLVorformatiert">
    <w:name w:val="HTML Preformatted"/>
    <w:basedOn w:val="Standard"/>
    <w:rsid w:val="00D9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Fu-Endnotenberschrift">
    <w:name w:val="Note Heading"/>
    <w:basedOn w:val="Standard"/>
    <w:next w:val="Standard"/>
    <w:rsid w:val="00D931EF"/>
  </w:style>
  <w:style w:type="paragraph" w:customStyle="1" w:styleId="Note">
    <w:name w:val="Note"/>
    <w:basedOn w:val="Standard"/>
    <w:next w:val="Standard"/>
    <w:rsid w:val="00D931EF"/>
    <w:pPr>
      <w:spacing w:before="120" w:after="120"/>
      <w:ind w:left="720" w:right="720"/>
    </w:pPr>
  </w:style>
  <w:style w:type="paragraph" w:customStyle="1" w:styleId="Definitionterm">
    <w:name w:val="Definition term"/>
    <w:basedOn w:val="Standard"/>
    <w:next w:val="Definition"/>
    <w:rsid w:val="00D931EF"/>
    <w:pPr>
      <w:ind w:right="2880"/>
    </w:pPr>
    <w:rPr>
      <w:rFonts w:eastAsia="Arial Unicode MS"/>
      <w:b/>
    </w:rPr>
  </w:style>
  <w:style w:type="paragraph" w:customStyle="1" w:styleId="Definition">
    <w:name w:val="Definition"/>
    <w:basedOn w:val="Standard"/>
    <w:next w:val="Definitionterm"/>
    <w:rsid w:val="00D931EF"/>
    <w:pPr>
      <w:spacing w:after="120"/>
      <w:ind w:left="720"/>
    </w:pPr>
    <w:rPr>
      <w:rFonts w:eastAsia="Arial Unicode MS"/>
    </w:rPr>
  </w:style>
  <w:style w:type="paragraph" w:customStyle="1" w:styleId="Ref">
    <w:name w:val="Ref"/>
    <w:basedOn w:val="Standard"/>
    <w:autoRedefine/>
    <w:rsid w:val="00AE0702"/>
    <w:pPr>
      <w:spacing w:before="40" w:after="40"/>
      <w:ind w:left="2160" w:hanging="1800"/>
    </w:pPr>
    <w:rPr>
      <w:bCs/>
      <w:color w:val="000000"/>
    </w:rPr>
  </w:style>
  <w:style w:type="paragraph" w:styleId="Kopfzeile">
    <w:name w:val="header"/>
    <w:basedOn w:val="Standard"/>
    <w:rsid w:val="00D931EF"/>
    <w:pPr>
      <w:tabs>
        <w:tab w:val="center" w:pos="4320"/>
        <w:tab w:val="right" w:pos="8640"/>
      </w:tabs>
    </w:pPr>
  </w:style>
  <w:style w:type="paragraph" w:styleId="Fuzeile">
    <w:name w:val="footer"/>
    <w:basedOn w:val="Standard"/>
    <w:link w:val="FuzeileZchn"/>
    <w:rsid w:val="00D931EF"/>
    <w:pPr>
      <w:tabs>
        <w:tab w:val="center" w:pos="4320"/>
        <w:tab w:val="right" w:pos="8640"/>
      </w:tabs>
    </w:pPr>
    <w:rPr>
      <w:lang/>
    </w:rPr>
  </w:style>
  <w:style w:type="character" w:styleId="Seitenzahl">
    <w:name w:val="page number"/>
    <w:basedOn w:val="Absatz-Standardschriftart"/>
    <w:rsid w:val="00D931EF"/>
  </w:style>
  <w:style w:type="paragraph" w:customStyle="1" w:styleId="AppendixHeading1">
    <w:name w:val="AppendixHeading1"/>
    <w:basedOn w:val="berschrift1"/>
    <w:next w:val="Standard"/>
    <w:rsid w:val="00225C3B"/>
    <w:pPr>
      <w:numPr>
        <w:numId w:val="6"/>
      </w:numPr>
      <w:spacing w:before="100" w:beforeAutospacing="1" w:after="100" w:afterAutospacing="1"/>
    </w:pPr>
    <w:rPr>
      <w:kern w:val="36"/>
    </w:rPr>
  </w:style>
  <w:style w:type="character" w:customStyle="1" w:styleId="Refterm">
    <w:name w:val="Ref term"/>
    <w:rsid w:val="00D931EF"/>
    <w:rPr>
      <w:b/>
    </w:rPr>
  </w:style>
  <w:style w:type="character" w:styleId="Zeilennummer">
    <w:name w:val="line number"/>
    <w:basedOn w:val="Absatz-Standardschriftart"/>
    <w:rsid w:val="00D931EF"/>
  </w:style>
  <w:style w:type="paragraph" w:styleId="Verzeichnis7">
    <w:name w:val="toc 7"/>
    <w:basedOn w:val="Standard"/>
    <w:next w:val="Standard"/>
    <w:autoRedefine/>
    <w:uiPriority w:val="39"/>
    <w:rsid w:val="00D931EF"/>
    <w:pPr>
      <w:spacing w:before="0" w:after="120"/>
      <w:ind w:left="1440"/>
    </w:pPr>
  </w:style>
  <w:style w:type="paragraph" w:customStyle="1" w:styleId="Example">
    <w:name w:val="Example"/>
    <w:basedOn w:val="Code"/>
    <w:rsid w:val="00D931EF"/>
    <w:pPr>
      <w:pBdr>
        <w:top w:val="none" w:sz="0" w:space="0" w:color="auto"/>
        <w:bottom w:val="none" w:sz="0" w:space="0" w:color="auto"/>
      </w:pBdr>
      <w:shd w:val="clear" w:color="auto" w:fill="E6E6E6"/>
    </w:pPr>
  </w:style>
  <w:style w:type="character" w:customStyle="1" w:styleId="CODEtemp">
    <w:name w:val="CODE temp"/>
    <w:rsid w:val="00D931EF"/>
    <w:rPr>
      <w:rFonts w:ascii="Courier New" w:hAnsi="Courier New"/>
      <w:sz w:val="20"/>
    </w:rPr>
  </w:style>
  <w:style w:type="paragraph" w:customStyle="1" w:styleId="Codesmall">
    <w:name w:val="Code small"/>
    <w:basedOn w:val="Code"/>
    <w:rsid w:val="00D931EF"/>
    <w:pPr>
      <w:shd w:val="clear" w:color="auto" w:fill="E6E6E6"/>
    </w:pPr>
    <w:rPr>
      <w:sz w:val="16"/>
    </w:rPr>
  </w:style>
  <w:style w:type="paragraph" w:customStyle="1" w:styleId="Examplesmall">
    <w:name w:val="Example small"/>
    <w:basedOn w:val="Example"/>
    <w:rsid w:val="00D931EF"/>
    <w:rPr>
      <w:sz w:val="16"/>
    </w:rPr>
  </w:style>
  <w:style w:type="paragraph" w:styleId="Aufzhlungszeichen">
    <w:name w:val="List Bullet"/>
    <w:basedOn w:val="Standard"/>
    <w:rsid w:val="00D931EF"/>
    <w:pPr>
      <w:numPr>
        <w:numId w:val="1"/>
      </w:numPr>
    </w:pPr>
  </w:style>
  <w:style w:type="paragraph" w:styleId="Verzeichnis4">
    <w:name w:val="toc 4"/>
    <w:basedOn w:val="Verzeichnis3"/>
    <w:next w:val="Standard"/>
    <w:autoRedefine/>
    <w:uiPriority w:val="39"/>
    <w:rsid w:val="00D931EF"/>
    <w:pPr>
      <w:ind w:left="720"/>
    </w:pPr>
    <w:rPr>
      <w:sz w:val="18"/>
    </w:rPr>
  </w:style>
  <w:style w:type="character" w:customStyle="1" w:styleId="Variable">
    <w:name w:val="Variable"/>
    <w:rsid w:val="00D931EF"/>
    <w:rPr>
      <w:i/>
    </w:rPr>
  </w:style>
  <w:style w:type="paragraph" w:styleId="Verzeichnis5">
    <w:name w:val="toc 5"/>
    <w:basedOn w:val="Verzeichnis4"/>
    <w:next w:val="Standard"/>
    <w:autoRedefine/>
    <w:uiPriority w:val="39"/>
    <w:rsid w:val="00D931EF"/>
    <w:pPr>
      <w:ind w:left="960"/>
    </w:pPr>
  </w:style>
  <w:style w:type="paragraph" w:styleId="Verzeichnis6">
    <w:name w:val="toc 6"/>
    <w:basedOn w:val="Standard"/>
    <w:next w:val="Standard"/>
    <w:autoRedefine/>
    <w:uiPriority w:val="39"/>
    <w:rsid w:val="00D931EF"/>
    <w:pPr>
      <w:ind w:left="1200"/>
    </w:pPr>
    <w:rPr>
      <w:sz w:val="18"/>
    </w:rPr>
  </w:style>
  <w:style w:type="paragraph" w:customStyle="1" w:styleId="AppendixHeading4">
    <w:name w:val="AppendixHeading4"/>
    <w:basedOn w:val="AppendixHeading3"/>
    <w:next w:val="Standard"/>
    <w:rsid w:val="00F003C0"/>
    <w:pPr>
      <w:numPr>
        <w:ilvl w:val="3"/>
      </w:numPr>
      <w:ind w:left="360"/>
      <w:outlineLvl w:val="3"/>
    </w:pPr>
    <w:rPr>
      <w:iCs w:val="0"/>
      <w:sz w:val="24"/>
    </w:rPr>
  </w:style>
  <w:style w:type="character" w:customStyle="1" w:styleId="FuzeileZchn">
    <w:name w:val="Fußzeile Zchn"/>
    <w:link w:val="Fuzeile"/>
    <w:rsid w:val="00735E3A"/>
    <w:rPr>
      <w:rFonts w:ascii="Arial" w:hAnsi="Arial"/>
      <w:szCs w:val="24"/>
    </w:rPr>
  </w:style>
  <w:style w:type="paragraph" w:styleId="Beschriftung">
    <w:name w:val="caption"/>
    <w:basedOn w:val="Standard"/>
    <w:next w:val="Standard"/>
    <w:autoRedefine/>
    <w:qFormat/>
    <w:rsid w:val="00D931EF"/>
    <w:pPr>
      <w:spacing w:before="120" w:after="120"/>
    </w:pPr>
    <w:rPr>
      <w:bCs/>
      <w:i/>
      <w:sz w:val="18"/>
      <w:szCs w:val="20"/>
    </w:rPr>
  </w:style>
  <w:style w:type="paragraph" w:styleId="Aufzhlungszeichen2">
    <w:name w:val="List Bullet 2"/>
    <w:basedOn w:val="Standard"/>
    <w:rsid w:val="00D931EF"/>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B2415D"/>
    <w:pPr>
      <w:pageBreakBefore/>
    </w:pPr>
  </w:style>
  <w:style w:type="paragraph" w:customStyle="1" w:styleId="TextBody">
    <w:name w:val="Text Body"/>
    <w:basedOn w:val="Abstract"/>
    <w:rsid w:val="008677C6"/>
    <w:pPr>
      <w:ind w:left="0"/>
    </w:pPr>
  </w:style>
  <w:style w:type="table" w:styleId="Tabellengitternetz">
    <w:name w:val="Table Grid"/>
    <w:basedOn w:val="NormaleTabelle"/>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berschrift3"/>
    <w:next w:val="Standard"/>
    <w:rsid w:val="00B2415D"/>
    <w:pPr>
      <w:numPr>
        <w:numId w:val="6"/>
      </w:numPr>
    </w:pPr>
  </w:style>
  <w:style w:type="paragraph" w:styleId="Sprechblasentext">
    <w:name w:val="Balloon Text"/>
    <w:basedOn w:val="Standard"/>
    <w:link w:val="SprechblasentextZchn"/>
    <w:rsid w:val="00BE0637"/>
    <w:pPr>
      <w:spacing w:before="0" w:after="0"/>
    </w:pPr>
    <w:rPr>
      <w:rFonts w:ascii="Tahoma" w:hAnsi="Tahoma"/>
      <w:sz w:val="16"/>
      <w:szCs w:val="16"/>
      <w:lang/>
    </w:rPr>
  </w:style>
  <w:style w:type="character" w:customStyle="1" w:styleId="SprechblasentextZchn">
    <w:name w:val="Sprechblasentext Zchn"/>
    <w:link w:val="Sprechblasentext"/>
    <w:rsid w:val="00BE0637"/>
    <w:rPr>
      <w:rFonts w:ascii="Tahoma" w:hAnsi="Tahoma" w:cs="Tahoma"/>
      <w:sz w:val="16"/>
      <w:szCs w:val="16"/>
    </w:rPr>
  </w:style>
  <w:style w:type="paragraph" w:styleId="Funotentext">
    <w:name w:val="footnote text"/>
    <w:basedOn w:val="Standard"/>
    <w:link w:val="FunotentextZchn"/>
    <w:rsid w:val="00025117"/>
    <w:rPr>
      <w:szCs w:val="20"/>
    </w:rPr>
  </w:style>
  <w:style w:type="character" w:customStyle="1" w:styleId="FunotentextZchn">
    <w:name w:val="Fußnotentext Zchn"/>
    <w:link w:val="Funotentext"/>
    <w:rsid w:val="00025117"/>
    <w:rPr>
      <w:rFonts w:ascii="Arial" w:hAnsi="Arial"/>
    </w:rPr>
  </w:style>
  <w:style w:type="character" w:styleId="Funotenzeichen">
    <w:name w:val="footnote reference"/>
    <w:rsid w:val="00025117"/>
    <w:rPr>
      <w:vertAlign w:val="superscript"/>
    </w:rPr>
  </w:style>
  <w:style w:type="paragraph" w:customStyle="1" w:styleId="AppendixHeading5">
    <w:name w:val="AppendixHeading5"/>
    <w:basedOn w:val="AppendixHeading4"/>
    <w:next w:val="Standard"/>
    <w:rsid w:val="00FD445B"/>
    <w:pPr>
      <w:numPr>
        <w:ilvl w:val="4"/>
      </w:numPr>
      <w:spacing w:before="200"/>
      <w:outlineLvl w:val="4"/>
    </w:pPr>
    <w:rPr>
      <w:i/>
      <w:sz w:val="20"/>
    </w:rPr>
  </w:style>
  <w:style w:type="paragraph" w:styleId="Verzeichnis8">
    <w:name w:val="toc 8"/>
    <w:basedOn w:val="Standard"/>
    <w:next w:val="Standard"/>
    <w:autoRedefine/>
    <w:uiPriority w:val="39"/>
    <w:unhideWhenUsed/>
    <w:rsid w:val="00402451"/>
    <w:pPr>
      <w:spacing w:after="100"/>
      <w:ind w:left="1400"/>
    </w:pPr>
  </w:style>
  <w:style w:type="paragraph" w:styleId="Verzeichnis9">
    <w:name w:val="toc 9"/>
    <w:basedOn w:val="Standard"/>
    <w:next w:val="Standard"/>
    <w:autoRedefine/>
    <w:uiPriority w:val="39"/>
    <w:unhideWhenUsed/>
    <w:rsid w:val="00402451"/>
    <w:pPr>
      <w:spacing w:after="100"/>
      <w:ind w:left="1600"/>
    </w:pPr>
  </w:style>
  <w:style w:type="character" w:customStyle="1" w:styleId="UnresolvedMention1">
    <w:name w:val="Unresolved Mention1"/>
    <w:basedOn w:val="Absatz-Standardschriftart"/>
    <w:uiPriority w:val="99"/>
    <w:semiHidden/>
    <w:unhideWhenUsed/>
    <w:rsid w:val="000928F9"/>
    <w:rPr>
      <w:color w:val="808080"/>
      <w:shd w:val="clear" w:color="auto" w:fill="E6E6E6"/>
    </w:rPr>
  </w:style>
  <w:style w:type="paragraph" w:customStyle="1" w:styleId="NumberedCode">
    <w:name w:val="NumberedCode"/>
    <w:basedOn w:val="Standard"/>
    <w:autoRedefine/>
    <w:uiPriority w:val="99"/>
    <w:rsid w:val="00DA1D88"/>
    <w:pPr>
      <w:shd w:val="clear" w:color="auto" w:fill="EAEAEA"/>
      <w:spacing w:before="0" w:after="0"/>
      <w:ind w:left="720"/>
    </w:pPr>
    <w:rPr>
      <w:rFonts w:ascii="Courier New" w:hAnsi="Courier New" w:cs="Courier New"/>
      <w:bCs/>
      <w:szCs w:val="20"/>
    </w:rPr>
  </w:style>
  <w:style w:type="paragraph" w:styleId="Listenabsatz">
    <w:name w:val="List Paragraph"/>
    <w:basedOn w:val="Standard"/>
    <w:uiPriority w:val="34"/>
    <w:qFormat/>
    <w:rsid w:val="00F56DE9"/>
    <w:pPr>
      <w:ind w:left="720"/>
      <w:contextualSpacing/>
    </w:pPr>
  </w:style>
  <w:style w:type="character" w:styleId="Kommentarzeichen">
    <w:name w:val="annotation reference"/>
    <w:basedOn w:val="Absatz-Standardschriftart"/>
    <w:semiHidden/>
    <w:unhideWhenUsed/>
    <w:rsid w:val="005B4AEF"/>
    <w:rPr>
      <w:sz w:val="16"/>
      <w:szCs w:val="16"/>
    </w:rPr>
  </w:style>
  <w:style w:type="paragraph" w:styleId="Kommentartext">
    <w:name w:val="annotation text"/>
    <w:basedOn w:val="Standard"/>
    <w:link w:val="KommentartextZchn"/>
    <w:semiHidden/>
    <w:unhideWhenUsed/>
    <w:rsid w:val="005B4AEF"/>
    <w:rPr>
      <w:szCs w:val="20"/>
    </w:rPr>
  </w:style>
  <w:style w:type="character" w:customStyle="1" w:styleId="KommentartextZchn">
    <w:name w:val="Kommentartext Zchn"/>
    <w:basedOn w:val="Absatz-Standardschriftart"/>
    <w:link w:val="Kommentartext"/>
    <w:semiHidden/>
    <w:rsid w:val="005B4AEF"/>
    <w:rPr>
      <w:rFonts w:ascii="Arial" w:hAnsi="Arial"/>
    </w:rPr>
  </w:style>
  <w:style w:type="paragraph" w:styleId="Kommentarthema">
    <w:name w:val="annotation subject"/>
    <w:basedOn w:val="Kommentartext"/>
    <w:next w:val="Kommentartext"/>
    <w:link w:val="KommentarthemaZchn"/>
    <w:semiHidden/>
    <w:unhideWhenUsed/>
    <w:rsid w:val="005B4AEF"/>
    <w:rPr>
      <w:b/>
      <w:bCs/>
    </w:rPr>
  </w:style>
  <w:style w:type="character" w:customStyle="1" w:styleId="KommentarthemaZchn">
    <w:name w:val="Kommentarthema Zchn"/>
    <w:basedOn w:val="KommentartextZchn"/>
    <w:link w:val="Kommentarthema"/>
    <w:semiHidden/>
    <w:rsid w:val="005B4AEF"/>
    <w:rPr>
      <w:rFonts w:ascii="Arial" w:hAnsi="Arial"/>
      <w:b/>
      <w:bCs/>
    </w:rPr>
  </w:style>
  <w:style w:type="character" w:customStyle="1" w:styleId="UnresolvedMention">
    <w:name w:val="Unresolved Mention"/>
    <w:basedOn w:val="Absatz-Standardschriftart"/>
    <w:rsid w:val="003B6CE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96898839">
      <w:bodyDiv w:val="1"/>
      <w:marLeft w:val="0"/>
      <w:marRight w:val="0"/>
      <w:marTop w:val="0"/>
      <w:marBottom w:val="0"/>
      <w:divBdr>
        <w:top w:val="none" w:sz="0" w:space="0" w:color="auto"/>
        <w:left w:val="none" w:sz="0" w:space="0" w:color="auto"/>
        <w:bottom w:val="none" w:sz="0" w:space="0" w:color="auto"/>
        <w:right w:val="none" w:sz="0" w:space="0" w:color="auto"/>
      </w:divBdr>
    </w:div>
    <w:div w:id="225454353">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59999470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5585391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207763347">
      <w:bodyDiv w:val="1"/>
      <w:marLeft w:val="0"/>
      <w:marRight w:val="0"/>
      <w:marTop w:val="0"/>
      <w:marBottom w:val="0"/>
      <w:divBdr>
        <w:top w:val="none" w:sz="0" w:space="0" w:color="auto"/>
        <w:left w:val="none" w:sz="0" w:space="0" w:color="auto"/>
        <w:bottom w:val="none" w:sz="0" w:space="0" w:color="auto"/>
        <w:right w:val="none" w:sz="0" w:space="0" w:color="auto"/>
      </w:divBdr>
    </w:div>
    <w:div w:id="1306156219">
      <w:bodyDiv w:val="1"/>
      <w:marLeft w:val="0"/>
      <w:marRight w:val="0"/>
      <w:marTop w:val="0"/>
      <w:marBottom w:val="0"/>
      <w:divBdr>
        <w:top w:val="none" w:sz="0" w:space="0" w:color="auto"/>
        <w:left w:val="none" w:sz="0" w:space="0" w:color="auto"/>
        <w:bottom w:val="none" w:sz="0" w:space="0" w:color="auto"/>
        <w:right w:val="none" w:sz="0" w:space="0" w:color="auto"/>
      </w:divBdr>
    </w:div>
    <w:div w:id="1438283744">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61711402">
      <w:bodyDiv w:val="1"/>
      <w:marLeft w:val="0"/>
      <w:marRight w:val="0"/>
      <w:marTop w:val="0"/>
      <w:marBottom w:val="0"/>
      <w:divBdr>
        <w:top w:val="none" w:sz="0" w:space="0" w:color="auto"/>
        <w:left w:val="none" w:sz="0" w:space="0" w:color="auto"/>
        <w:bottom w:val="none" w:sz="0" w:space="0" w:color="auto"/>
        <w:right w:val="none" w:sz="0" w:space="0" w:color="auto"/>
      </w:divBdr>
    </w:div>
    <w:div w:id="20923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gkholman@CraneSoftwrights.com" TargetMode="External"/><Relationship Id="rId18" Type="http://schemas.openxmlformats.org/officeDocument/2006/relationships/hyperlink" Target="http://docs.oasis-open.org/bdxr/BDX-Location/v1.0/BDX-Location-v1.0.html" TargetMode="External"/><Relationship Id="rId26" Type="http://schemas.openxmlformats.org/officeDocument/2006/relationships/hyperlink" Target="https://www.oasis-open.org/policies-guidelines/oasis-defined-terms-2017-05-26" TargetMode="External"/><Relationship Id="rId39" Type="http://schemas.openxmlformats.org/officeDocument/2006/relationships/hyperlink" Target="https://tools.ietf.org/html/rfc7231" TargetMode="External"/><Relationship Id="rId21" Type="http://schemas.openxmlformats.org/officeDocument/2006/relationships/hyperlink" Target="http://docs.oasis-open.org/bdxr/ns/SMP/2/AggregateComponents" TargetMode="External"/><Relationship Id="rId34" Type="http://schemas.openxmlformats.org/officeDocument/2006/relationships/footer" Target="footer1.xml"/><Relationship Id="rId42" Type="http://schemas.openxmlformats.org/officeDocument/2006/relationships/hyperlink" Target="http://www.unicode.org/versions/Unicode7.0.0/" TargetMode="External"/><Relationship Id="rId47" Type="http://schemas.openxmlformats.org/officeDocument/2006/relationships/hyperlink" Target="http://www.ics.uci.edu/~fielding/pubs/dissertation/top.htm" TargetMode="External"/><Relationship Id="rId50" Type="http://schemas.openxmlformats.org/officeDocument/2006/relationships/hyperlink" Target="http://uri.etsi.org/01903/v1.4.1/ts_101903v010401p.pdf" TargetMode="External"/><Relationship Id="rId55"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cs.oasis-open.org/bdxr/bdx-smp/v2.0/mod" TargetMode="External"/><Relationship Id="rId20" Type="http://schemas.openxmlformats.org/officeDocument/2006/relationships/hyperlink" Target="http://docs.oasis-open.org/bdxr/ns/SMP/2/ServiceMetadata"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w3.org/TR/xml/"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lend.klakegg.bergheim@difi.no" TargetMode="External"/><Relationship Id="rId24" Type="http://schemas.openxmlformats.org/officeDocument/2006/relationships/hyperlink" Target="http://docs.oasis-open.org/bdxr/ns/SMP/2/QualifiedDataTypes" TargetMode="External"/><Relationship Id="rId32" Type="http://schemas.openxmlformats.org/officeDocument/2006/relationships/hyperlink" Target="https://www.oasis-open.org/policies-guidelines/tc-process" TargetMode="External"/><Relationship Id="rId37" Type="http://schemas.openxmlformats.org/officeDocument/2006/relationships/hyperlink" Target="https://www.oasis-open.org/committees/bdxr/ipr.php" TargetMode="External"/><Relationship Id="rId40" Type="http://schemas.openxmlformats.org/officeDocument/2006/relationships/hyperlink" Target="http://www.ietf.org/rfc/rfc7232.txt" TargetMode="External"/><Relationship Id="rId45" Type="http://schemas.openxmlformats.org/officeDocument/2006/relationships/hyperlink" Target="http://tools.ietf.org/rfc/rfc3986" TargetMode="External"/><Relationship Id="rId53" Type="http://schemas.openxmlformats.org/officeDocument/2006/relationships/image" Target="media/image2.png"/><Relationship Id="rId58" Type="http://schemas.openxmlformats.org/officeDocument/2006/relationships/hyperlink" Target="http://www.w3.org/2001/04/xmldsig-more" TargetMode="External"/><Relationship Id="rId5" Type="http://schemas.openxmlformats.org/officeDocument/2006/relationships/webSettings" Target="webSettings.xml"/><Relationship Id="rId15" Type="http://schemas.openxmlformats.org/officeDocument/2006/relationships/hyperlink" Target="http://docs.oasis-open.org/bdxr/bdx-smp/v2.0/xsd" TargetMode="External"/><Relationship Id="rId23" Type="http://schemas.openxmlformats.org/officeDocument/2006/relationships/hyperlink" Target="http://docs.oasis-open.org/bdxr/ns/SMP/2/ExtensionComponents" TargetMode="External"/><Relationship Id="rId28" Type="http://schemas.openxmlformats.org/officeDocument/2006/relationships/hyperlink" Target="https://www.oasis-open.org/policies-guidelines/tc-process" TargetMode="External"/><Relationship Id="rId36" Type="http://schemas.openxmlformats.org/officeDocument/2006/relationships/hyperlink" Target="https://www.oasis-open.org/policies-guidelines/ipr" TargetMode="External"/><Relationship Id="rId49" Type="http://schemas.openxmlformats.org/officeDocument/2006/relationships/hyperlink" Target="https://docs.oasis-open.org/ebcore/PartyIdType/v1.0/PartyIdType-1.0.odt" TargetMode="External"/><Relationship Id="rId57" Type="http://schemas.openxmlformats.org/officeDocument/2006/relationships/hyperlink" Target="http://www.w3.org/TR/2008/REC-xml-c14n11-20080502/" TargetMode="External"/><Relationship Id="rId61" Type="http://schemas.openxmlformats.org/officeDocument/2006/relationships/theme" Target="theme/theme1.xml"/><Relationship Id="rId10" Type="http://schemas.openxmlformats.org/officeDocument/2006/relationships/hyperlink" Target="mailto:kbengtsson@efact.pe" TargetMode="External"/><Relationship Id="rId19" Type="http://schemas.openxmlformats.org/officeDocument/2006/relationships/hyperlink" Target="http://docs.oasis-open.org/bdxr/ns/SMP/2/ServiceGroup" TargetMode="External"/><Relationship Id="rId31" Type="http://schemas.openxmlformats.org/officeDocument/2006/relationships/hyperlink" Target="https://www.oasis-open.org/committees/bdxr/ipr.php" TargetMode="External"/><Relationship Id="rId44" Type="http://schemas.openxmlformats.org/officeDocument/2006/relationships/hyperlink" Target="http://www.unece.org/fileadmin/DAM/cefact/codesfortrade/CCTS/CCTS_V2-01_Final.pdf" TargetMode="External"/><Relationship Id="rId52" Type="http://schemas.openxmlformats.org/officeDocument/2006/relationships/comments" Target="comments.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bengtsson@efact.pe" TargetMode="External"/><Relationship Id="rId14" Type="http://schemas.openxmlformats.org/officeDocument/2006/relationships/hyperlink" Target="http://www.cranesoftwrights.com/links/info-bdxr.htm" TargetMode="External"/><Relationship Id="rId22" Type="http://schemas.openxmlformats.org/officeDocument/2006/relationships/hyperlink" Target="http://docs.oasis-open.org/bdxr/ns/SMP/2/BasicComponents" TargetMode="External"/><Relationship Id="rId27" Type="http://schemas.openxmlformats.org/officeDocument/2006/relationships/hyperlink" Target="https://www.oasis-open.org/policies-guidelines/tc-process"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oasis-open.org/policies-guidelines/ipr" TargetMode="External"/><Relationship Id="rId43" Type="http://schemas.openxmlformats.org/officeDocument/2006/relationships/hyperlink" Target="http://www.w3.org/TR/xmldsig-core1/" TargetMode="External"/><Relationship Id="rId48" Type="http://schemas.openxmlformats.org/officeDocument/2006/relationships/hyperlink" Target="http://docs.oasis-open.org/bdxr/BDX-Location/v1.0/cs01/BDX-Location-v1.0-cs01.html" TargetMode="External"/><Relationship Id="rId56" Type="http://schemas.openxmlformats.org/officeDocument/2006/relationships/hyperlink" Target="http://www.w3.org/2000/09/xmldsig" TargetMode="External"/><Relationship Id="rId8" Type="http://schemas.openxmlformats.org/officeDocument/2006/relationships/hyperlink" Target="http://www.oasis-open.org/committees/bdxr/" TargetMode="External"/><Relationship Id="rId51"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sander@chasquis-consulting.com" TargetMode="External"/><Relationship Id="rId17" Type="http://schemas.openxmlformats.org/officeDocument/2006/relationships/hyperlink" Target="http://docs.oasis-open.org/bdxr/bdx-smp/v1.0/os/bdx-smp-v1.0-os.html" TargetMode="External"/><Relationship Id="rId25" Type="http://schemas.openxmlformats.org/officeDocument/2006/relationships/hyperlink" Target="http://docs.oasis-open.org/bdxr/ns/SMP/2/UnqualifiedDataTypes" TargetMode="External"/><Relationship Id="rId33" Type="http://schemas.openxmlformats.org/officeDocument/2006/relationships/hyperlink" Target="https://www.oasis-open.org/policies-guidelines/ipr" TargetMode="External"/><Relationship Id="rId38" Type="http://schemas.openxmlformats.org/officeDocument/2006/relationships/hyperlink" Target="http://www.ietf.org/rfc/rfc2119.txt" TargetMode="External"/><Relationship Id="rId46" Type="http://schemas.openxmlformats.org/officeDocument/2006/relationships/hyperlink" Target="http://www.w3.org/TR/2008/REC-xml-c14n11-20080502/" TargetMode="External"/><Relationship Id="rId59" Type="http://schemas.openxmlformats.org/officeDocument/2006/relationships/hyperlink" Target="http://www.w3.org/2001/04/xmlen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A64E6-A548-46A1-AB0C-B13FBB71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28</Pages>
  <Words>8203</Words>
  <Characters>51682</Characters>
  <Application>Microsoft Office Word</Application>
  <DocSecurity>0</DocSecurity>
  <Lines>430</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Service Metadata Publishing (SMP) Version 2.0</vt:lpstr>
      <vt:lpstr>Service Metadata Publishing (SMP) Version 2.0</vt:lpstr>
    </vt:vector>
  </TitlesOfParts>
  <Company/>
  <LinksUpToDate>false</LinksUpToDate>
  <CharactersWithSpaces>59766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Metadata Publishing (SMP) Version 2.0</dc:title>
  <dc:creator>OASIS Business Document Exchange (BDXR) TC</dc:creator>
  <dc:description>This document describes a protocol for publishing service metadata within a 4-corner network.</dc:description>
  <cp:lastModifiedBy>Philip Helger</cp:lastModifiedBy>
  <cp:revision>12</cp:revision>
  <cp:lastPrinted>2011-08-05T16:21:00Z</cp:lastPrinted>
  <dcterms:created xsi:type="dcterms:W3CDTF">2019-01-30T00:10:00Z</dcterms:created>
  <dcterms:modified xsi:type="dcterms:W3CDTF">2019-02-18T05:40:00Z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